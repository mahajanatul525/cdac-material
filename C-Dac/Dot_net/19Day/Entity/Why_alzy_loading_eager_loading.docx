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788" w:type="pct"/>
        <w:tblCellSpacing w:w="15" w:type="dxa"/>
        <w:tblCellMar>
          <w:top w:w="15" w:type="dxa"/>
          <w:left w:w="15" w:type="dxa"/>
          <w:bottom w:w="15" w:type="dxa"/>
          <w:right w:w="15" w:type="dxa"/>
        </w:tblCellMar>
        <w:tblLook w:val="04A0" w:firstRow="1" w:lastRow="0" w:firstColumn="1" w:lastColumn="0" w:noHBand="0" w:noVBand="1"/>
      </w:tblPr>
      <w:tblGrid>
        <w:gridCol w:w="5982"/>
        <w:gridCol w:w="4571"/>
      </w:tblGrid>
      <w:tr w:rsidR="00C50538" w:rsidRPr="00C50538" w:rsidTr="00C50538">
        <w:trPr>
          <w:tblCellSpacing w:w="15" w:type="dxa"/>
        </w:trPr>
        <w:tc>
          <w:tcPr>
            <w:tcW w:w="2821" w:type="pct"/>
            <w:vAlign w:val="center"/>
            <w:hideMark/>
          </w:tcPr>
          <w:p w:rsidR="00C50538" w:rsidRPr="00C50538" w:rsidRDefault="00C50538" w:rsidP="00C50538">
            <w:pPr>
              <w:spacing w:after="0" w:line="240" w:lineRule="auto"/>
              <w:rPr>
                <w:rFonts w:ascii="Verdana" w:eastAsia="Times New Roman" w:hAnsi="Verdana" w:cs="Times New Roman"/>
                <w:b/>
                <w:bCs/>
                <w:color w:val="CC6633"/>
                <w:lang w:eastAsia="en-IN"/>
              </w:rPr>
            </w:pPr>
            <w:r w:rsidRPr="00C50538">
              <w:rPr>
                <w:rFonts w:ascii="Verdana" w:eastAsia="Times New Roman" w:hAnsi="Verdana" w:cs="Times New Roman"/>
                <w:b/>
                <w:bCs/>
                <w:color w:val="CC6633"/>
                <w:lang w:val="en-US" w:eastAsia="en-IN"/>
              </w:rPr>
              <w:t>What is Lazy Loading or Deferred Loading? How to implement Lazy Loading in .Net with C#?</w:t>
            </w:r>
          </w:p>
          <w:p w:rsidR="00C50538" w:rsidRPr="00C50538" w:rsidRDefault="00C50538" w:rsidP="00C50538">
            <w:pPr>
              <w:spacing w:after="0" w:line="300" w:lineRule="atLeast"/>
              <w:rPr>
                <w:rFonts w:ascii="Verdana" w:eastAsia="Times New Roman" w:hAnsi="Verdana" w:cs="Times New Roman"/>
                <w:color w:val="333333"/>
                <w:sz w:val="20"/>
                <w:szCs w:val="20"/>
                <w:lang w:eastAsia="en-IN"/>
              </w:rPr>
            </w:pPr>
            <w:r w:rsidRPr="00C50538">
              <w:rPr>
                <w:rFonts w:ascii="Verdana" w:eastAsia="Times New Roman" w:hAnsi="Verdana" w:cs="Times New Roman"/>
                <w:color w:val="333333"/>
                <w:sz w:val="20"/>
                <w:szCs w:val="20"/>
                <w:lang w:val="en-US" w:eastAsia="en-IN"/>
              </w:rPr>
              <w:t>Lazy loading is a technique, pattern where a data is loaded only on demand or only when it is required in order to increase the program efficiency, performance, etc.</w:t>
            </w:r>
          </w:p>
          <w:p w:rsidR="00C50538" w:rsidRPr="00C50538" w:rsidRDefault="00C50538" w:rsidP="00C50538">
            <w:pPr>
              <w:spacing w:after="0" w:line="300" w:lineRule="atLeast"/>
              <w:rPr>
                <w:rFonts w:ascii="Verdana" w:eastAsia="Times New Roman" w:hAnsi="Verdana" w:cs="Times New Roman"/>
                <w:color w:val="333333"/>
                <w:sz w:val="20"/>
                <w:szCs w:val="20"/>
                <w:lang w:eastAsia="en-IN"/>
              </w:rPr>
            </w:pPr>
            <w:r w:rsidRPr="00C50538">
              <w:rPr>
                <w:rFonts w:ascii="Verdana" w:eastAsia="Times New Roman" w:hAnsi="Verdana" w:cs="Times New Roman"/>
                <w:color w:val="333333"/>
                <w:sz w:val="20"/>
                <w:szCs w:val="20"/>
                <w:lang w:val="en-US" w:eastAsia="en-IN"/>
              </w:rPr>
              <w:t>According to wiki,</w:t>
            </w:r>
          </w:p>
          <w:p w:rsidR="00C50538" w:rsidRPr="00C50538" w:rsidRDefault="00C50538" w:rsidP="00C50538">
            <w:pPr>
              <w:spacing w:after="0" w:line="300" w:lineRule="atLeast"/>
              <w:rPr>
                <w:rFonts w:ascii="Verdana" w:eastAsia="Times New Roman" w:hAnsi="Verdana" w:cs="Times New Roman"/>
                <w:color w:val="333333"/>
                <w:sz w:val="20"/>
                <w:szCs w:val="20"/>
                <w:lang w:eastAsia="en-IN"/>
              </w:rPr>
            </w:pPr>
            <w:r w:rsidRPr="00C50538">
              <w:rPr>
                <w:rFonts w:ascii="Verdana" w:eastAsia="Times New Roman" w:hAnsi="Verdana" w:cs="Times New Roman"/>
                <w:i/>
                <w:iCs/>
                <w:color w:val="333333"/>
                <w:sz w:val="20"/>
                <w:szCs w:val="20"/>
                <w:lang w:val="en-US" w:eastAsia="en-IN"/>
              </w:rPr>
              <w:t>Lazy loading is a design pattern commonly used in computer programming to defer initialization of an object until the point at which it is needed.</w:t>
            </w:r>
          </w:p>
          <w:p w:rsidR="00C50538" w:rsidRPr="00C50538" w:rsidRDefault="00C50538" w:rsidP="00C50538">
            <w:pPr>
              <w:spacing w:after="0" w:line="300" w:lineRule="atLeast"/>
              <w:rPr>
                <w:rFonts w:ascii="Verdana" w:eastAsia="Times New Roman" w:hAnsi="Verdana" w:cs="Times New Roman"/>
                <w:color w:val="333333"/>
                <w:sz w:val="20"/>
                <w:szCs w:val="20"/>
                <w:lang w:eastAsia="en-IN"/>
              </w:rPr>
            </w:pPr>
            <w:r w:rsidRPr="00C50538">
              <w:rPr>
                <w:rFonts w:ascii="Verdana" w:eastAsia="Times New Roman" w:hAnsi="Verdana" w:cs="Times New Roman"/>
                <w:color w:val="333333"/>
                <w:sz w:val="20"/>
                <w:szCs w:val="20"/>
                <w:lang w:val="en-US" w:eastAsia="en-IN"/>
              </w:rPr>
              <w:t>Lazy loading is also called deferred loading or on-demand loading. It is called so because, usually the data for an object will be loaded whenever it is initialized but in this technique the loading is postponed or deferred till there is a requirement for the data. This is done when the data is really big or involves some sort of complexities in loading and it may not be used frequently.</w:t>
            </w:r>
          </w:p>
        </w:tc>
        <w:tc>
          <w:tcPr>
            <w:tcW w:w="2136" w:type="pct"/>
            <w:vAlign w:val="center"/>
            <w:hideMark/>
          </w:tcPr>
          <w:p w:rsidR="00C50538" w:rsidRPr="00C50538" w:rsidRDefault="00C50538" w:rsidP="00C50538">
            <w:pPr>
              <w:spacing w:after="0" w:line="240" w:lineRule="auto"/>
              <w:rPr>
                <w:rFonts w:ascii="Verdana" w:eastAsia="Times New Roman" w:hAnsi="Verdana" w:cs="Times New Roman"/>
                <w:color w:val="555555"/>
                <w:sz w:val="18"/>
                <w:szCs w:val="18"/>
                <w:lang w:eastAsia="en-IN"/>
              </w:rPr>
            </w:pPr>
          </w:p>
        </w:tc>
      </w:tr>
      <w:tr w:rsidR="00C50538" w:rsidRPr="00C50538" w:rsidTr="00C50538">
        <w:trPr>
          <w:tblCellSpacing w:w="15" w:type="dxa"/>
        </w:trPr>
        <w:tc>
          <w:tcPr>
            <w:tcW w:w="4972" w:type="pct"/>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2"/>
              <w:gridCol w:w="81"/>
            </w:tblGrid>
            <w:tr w:rsidR="00C50538" w:rsidRPr="00C50538">
              <w:trPr>
                <w:tblCellSpacing w:w="15" w:type="dxa"/>
              </w:trPr>
              <w:tc>
                <w:tcPr>
                  <w:tcW w:w="0" w:type="auto"/>
                  <w:vAlign w:val="center"/>
                  <w:hideMark/>
                </w:tcPr>
                <w:p w:rsidR="00C50538" w:rsidRPr="00C50538" w:rsidRDefault="00C50538" w:rsidP="00C50538">
                  <w:pPr>
                    <w:spacing w:after="0" w:line="300" w:lineRule="atLeast"/>
                    <w:rPr>
                      <w:rFonts w:ascii="Verdana" w:eastAsia="Times New Roman" w:hAnsi="Verdana" w:cs="Times New Roman"/>
                      <w:color w:val="333333"/>
                      <w:sz w:val="20"/>
                      <w:szCs w:val="20"/>
                      <w:lang w:eastAsia="en-IN"/>
                    </w:rPr>
                  </w:pPr>
                  <w:r w:rsidRPr="00C50538">
                    <w:rPr>
                      <w:rFonts w:ascii="Verdana" w:eastAsia="Times New Roman" w:hAnsi="Verdana" w:cs="Times New Roman"/>
                      <w:color w:val="333333"/>
                      <w:sz w:val="20"/>
                      <w:szCs w:val="20"/>
                      <w:lang w:val="en-US" w:eastAsia="en-IN"/>
                    </w:rPr>
                    <w:t>In some cases, users may not be interested to view entire data too. Hence, loading entire data is not that great idea in these scenarios. In these cases, one can decide to lazy load the data depending upon their situations for gaining better performance, etc.</w:t>
                  </w:r>
                </w:p>
                <w:p w:rsidR="00C50538" w:rsidRPr="00C50538" w:rsidRDefault="00C50538" w:rsidP="00C50538">
                  <w:pPr>
                    <w:spacing w:after="0" w:line="300" w:lineRule="atLeast"/>
                    <w:rPr>
                      <w:rFonts w:ascii="Verdana" w:eastAsia="Times New Roman" w:hAnsi="Verdana" w:cs="Times New Roman"/>
                      <w:color w:val="333333"/>
                      <w:sz w:val="20"/>
                      <w:szCs w:val="20"/>
                      <w:lang w:eastAsia="en-IN"/>
                    </w:rPr>
                  </w:pPr>
                  <w:r w:rsidRPr="00C50538">
                    <w:rPr>
                      <w:rFonts w:ascii="Verdana" w:eastAsia="Times New Roman" w:hAnsi="Verdana" w:cs="Times New Roman"/>
                      <w:color w:val="333333"/>
                      <w:sz w:val="20"/>
                      <w:szCs w:val="20"/>
                      <w:lang w:val="en-US" w:eastAsia="en-IN"/>
                    </w:rPr>
                    <w:t>Moving forward, we will see how to lazy load data in C#.</w:t>
                  </w:r>
                </w:p>
                <w:p w:rsidR="00C50538" w:rsidRPr="00C50538" w:rsidRDefault="00C50538" w:rsidP="00C50538">
                  <w:pPr>
                    <w:spacing w:after="0" w:line="300" w:lineRule="atLeast"/>
                    <w:rPr>
                      <w:rFonts w:ascii="Verdana" w:eastAsia="Times New Roman" w:hAnsi="Verdana" w:cs="Times New Roman"/>
                      <w:color w:val="333333"/>
                      <w:sz w:val="20"/>
                      <w:szCs w:val="20"/>
                      <w:lang w:eastAsia="en-IN"/>
                    </w:rPr>
                  </w:pPr>
                  <w:r w:rsidRPr="00C50538">
                    <w:rPr>
                      <w:rFonts w:ascii="Verdana" w:eastAsia="Times New Roman" w:hAnsi="Verdana" w:cs="Times New Roman"/>
                      <w:color w:val="333333"/>
                      <w:sz w:val="20"/>
                      <w:szCs w:val="20"/>
                      <w:lang w:val="en-US" w:eastAsia="en-IN"/>
                    </w:rPr>
                    <w:t>For simplicity and easy understanding, consider an Employee details table which has all employee related data including a picture of the employee. Refer the below figure,</w:t>
                  </w:r>
                </w:p>
                <w:p w:rsidR="00C50538" w:rsidRPr="00C50538" w:rsidRDefault="00C50538" w:rsidP="00C50538">
                  <w:pPr>
                    <w:spacing w:after="0" w:line="300" w:lineRule="atLeast"/>
                    <w:rPr>
                      <w:rFonts w:ascii="Verdana" w:eastAsia="Times New Roman" w:hAnsi="Verdana" w:cs="Times New Roman"/>
                      <w:color w:val="333333"/>
                      <w:sz w:val="20"/>
                      <w:szCs w:val="20"/>
                      <w:lang w:eastAsia="en-IN"/>
                    </w:rPr>
                  </w:pPr>
                  <w:r>
                    <w:rPr>
                      <w:rFonts w:ascii="Verdana" w:eastAsia="Times New Roman" w:hAnsi="Verdana" w:cs="Times New Roman"/>
                      <w:noProof/>
                      <w:color w:val="333333"/>
                      <w:sz w:val="20"/>
                      <w:szCs w:val="20"/>
                      <w:lang w:eastAsia="en-IN"/>
                    </w:rPr>
                    <w:drawing>
                      <wp:inline distT="0" distB="0" distL="0" distR="0" wp14:anchorId="13515E5D" wp14:editId="339DD121">
                        <wp:extent cx="2845435" cy="1207135"/>
                        <wp:effectExtent l="0" t="0" r="0" b="0"/>
                        <wp:docPr id="5" name="Picture 5" descr="Lazy Load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zy Loading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5435" cy="1207135"/>
                                </a:xfrm>
                                <a:prstGeom prst="rect">
                                  <a:avLst/>
                                </a:prstGeom>
                                <a:noFill/>
                                <a:ln>
                                  <a:noFill/>
                                </a:ln>
                              </pic:spPr>
                            </pic:pic>
                          </a:graphicData>
                        </a:graphic>
                      </wp:inline>
                    </w:drawing>
                  </w:r>
                </w:p>
                <w:p w:rsidR="00C50538" w:rsidRPr="00C50538" w:rsidRDefault="00C50538" w:rsidP="00C50538">
                  <w:pPr>
                    <w:spacing w:after="0" w:line="240" w:lineRule="auto"/>
                    <w:rPr>
                      <w:rFonts w:ascii="Times New Roman" w:eastAsia="Times New Roman" w:hAnsi="Times New Roman" w:cs="Times New Roman"/>
                      <w:sz w:val="24"/>
                      <w:szCs w:val="24"/>
                      <w:lang w:eastAsia="en-IN"/>
                    </w:rPr>
                  </w:pPr>
                  <w:r w:rsidRPr="00C50538">
                    <w:rPr>
                      <w:rFonts w:ascii="Times New Roman" w:eastAsia="Times New Roman" w:hAnsi="Times New Roman" w:cs="Times New Roman"/>
                      <w:sz w:val="24"/>
                      <w:szCs w:val="24"/>
                      <w:lang w:eastAsia="en-IN"/>
                    </w:rPr>
                    <w:br/>
                  </w:r>
                </w:p>
                <w:p w:rsidR="00C50538" w:rsidRPr="00C50538" w:rsidRDefault="00C50538" w:rsidP="00C50538">
                  <w:pPr>
                    <w:spacing w:after="0" w:line="300" w:lineRule="atLeast"/>
                    <w:rPr>
                      <w:rFonts w:ascii="Verdana" w:eastAsia="Times New Roman" w:hAnsi="Verdana" w:cs="Times New Roman"/>
                      <w:color w:val="333333"/>
                      <w:sz w:val="20"/>
                      <w:szCs w:val="20"/>
                      <w:lang w:eastAsia="en-IN"/>
                    </w:rPr>
                  </w:pPr>
                  <w:r w:rsidRPr="00C50538">
                    <w:rPr>
                      <w:rFonts w:ascii="Verdana" w:eastAsia="Times New Roman" w:hAnsi="Verdana" w:cs="Times New Roman"/>
                      <w:color w:val="333333"/>
                      <w:sz w:val="20"/>
                      <w:szCs w:val="20"/>
                      <w:lang w:val="en-US" w:eastAsia="en-IN"/>
                    </w:rPr>
                    <w:t>In this case, whenever we need to load the employee details it will be a bad idea to load employee data including the picture column in the initial data load. It is always good and efficient to load the picture only when it is required instead of loading it initially because there may be cases it may not be used. Since Picture is a binary data, loading it whenever it is required will in turn give you some performance benefits.</w:t>
                  </w:r>
                </w:p>
                <w:p w:rsidR="00C50538" w:rsidRPr="00C50538" w:rsidRDefault="00C50538" w:rsidP="00C50538">
                  <w:pPr>
                    <w:spacing w:after="0" w:line="300" w:lineRule="atLeast"/>
                    <w:rPr>
                      <w:rFonts w:ascii="Verdana" w:eastAsia="Times New Roman" w:hAnsi="Verdana" w:cs="Times New Roman"/>
                      <w:color w:val="333333"/>
                      <w:sz w:val="20"/>
                      <w:szCs w:val="20"/>
                      <w:lang w:eastAsia="en-IN"/>
                    </w:rPr>
                  </w:pPr>
                  <w:r w:rsidRPr="00C50538">
                    <w:rPr>
                      <w:rFonts w:ascii="Verdana" w:eastAsia="Times New Roman" w:hAnsi="Verdana" w:cs="Times New Roman"/>
                      <w:color w:val="333333"/>
                      <w:sz w:val="20"/>
                      <w:szCs w:val="20"/>
                      <w:lang w:val="en-US" w:eastAsia="en-IN"/>
                    </w:rPr>
                    <w:t>Let’s see how we can implement this in the Employee entity.</w:t>
                  </w:r>
                </w:p>
                <w:p w:rsidR="00C50538" w:rsidRPr="00C50538" w:rsidRDefault="00C50538" w:rsidP="00C50538">
                  <w:pPr>
                    <w:spacing w:after="0" w:line="240" w:lineRule="auto"/>
                    <w:rPr>
                      <w:rFonts w:ascii="Verdana" w:eastAsia="Times New Roman" w:hAnsi="Verdana" w:cs="Times New Roman"/>
                      <w:color w:val="003044"/>
                      <w:sz w:val="18"/>
                      <w:szCs w:val="18"/>
                      <w:u w:val="single"/>
                      <w:lang w:eastAsia="en-IN"/>
                    </w:rPr>
                  </w:pPr>
                  <w:r w:rsidRPr="00C50538">
                    <w:rPr>
                      <w:rFonts w:ascii="Verdana" w:eastAsia="Times New Roman" w:hAnsi="Verdana" w:cs="Times New Roman"/>
                      <w:color w:val="003044"/>
                      <w:sz w:val="18"/>
                      <w:szCs w:val="18"/>
                      <w:u w:val="single"/>
                      <w:lang w:val="en-US" w:eastAsia="en-IN"/>
                    </w:rPr>
                    <w:t>Lazy Loading in C#</w:t>
                  </w:r>
                </w:p>
                <w:p w:rsidR="00C50538" w:rsidRPr="00C50538" w:rsidRDefault="00C50538" w:rsidP="00C50538">
                  <w:pPr>
                    <w:shd w:val="clear" w:color="auto" w:fill="FDFFE8"/>
                    <w:spacing w:after="0" w:line="240" w:lineRule="auto"/>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public class Employee</w:t>
                  </w:r>
                </w:p>
                <w:p w:rsidR="00C50538" w:rsidRPr="00C50538" w:rsidRDefault="00C50538" w:rsidP="00C50538">
                  <w:pPr>
                    <w:shd w:val="clear" w:color="auto" w:fill="FDFFE8"/>
                    <w:spacing w:after="0" w:line="240" w:lineRule="auto"/>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proofErr w:type="spellStart"/>
                  <w:r w:rsidRPr="00C50538">
                    <w:rPr>
                      <w:rFonts w:ascii="Courier New" w:eastAsia="Times New Roman" w:hAnsi="Courier New" w:cs="Courier New"/>
                      <w:color w:val="800000"/>
                      <w:sz w:val="18"/>
                      <w:szCs w:val="18"/>
                      <w:lang w:val="en-US" w:eastAsia="en-IN"/>
                    </w:rPr>
                    <w:t>int</w:t>
                  </w:r>
                  <w:proofErr w:type="spellEnd"/>
                  <w:r w:rsidRPr="00C50538">
                    <w:rPr>
                      <w:rFonts w:ascii="Courier New" w:eastAsia="Times New Roman" w:hAnsi="Courier New" w:cs="Courier New"/>
                      <w:color w:val="800000"/>
                      <w:sz w:val="18"/>
                      <w:szCs w:val="18"/>
                      <w:lang w:val="en-US" w:eastAsia="en-IN"/>
                    </w:rPr>
                    <w:t xml:space="preserve"> _</w:t>
                  </w:r>
                  <w:proofErr w:type="spellStart"/>
                  <w:r w:rsidRPr="00C50538">
                    <w:rPr>
                      <w:rFonts w:ascii="Courier New" w:eastAsia="Times New Roman" w:hAnsi="Courier New" w:cs="Courier New"/>
                      <w:color w:val="800000"/>
                      <w:sz w:val="18"/>
                      <w:szCs w:val="18"/>
                      <w:lang w:val="en-US" w:eastAsia="en-IN"/>
                    </w:rPr>
                    <w:t>empID</w:t>
                  </w:r>
                  <w:proofErr w:type="spellEnd"/>
                  <w:r w:rsidRPr="00C50538">
                    <w:rPr>
                      <w:rFonts w:ascii="Courier New" w:eastAsia="Times New Roman" w:hAnsi="Courier New" w:cs="Courier New"/>
                      <w:color w:val="800000"/>
                      <w:sz w:val="18"/>
                      <w:szCs w:val="18"/>
                      <w:lang w:val="en-US" w:eastAsia="en-IN"/>
                    </w:rPr>
                    <w:t>;</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string _</w:t>
                  </w:r>
                  <w:proofErr w:type="spellStart"/>
                  <w:r w:rsidRPr="00C50538">
                    <w:rPr>
                      <w:rFonts w:ascii="Courier New" w:eastAsia="Times New Roman" w:hAnsi="Courier New" w:cs="Courier New"/>
                      <w:color w:val="800000"/>
                      <w:sz w:val="18"/>
                      <w:szCs w:val="18"/>
                      <w:lang w:val="en-US" w:eastAsia="en-IN"/>
                    </w:rPr>
                    <w:t>empname</w:t>
                  </w:r>
                  <w:proofErr w:type="spellEnd"/>
                  <w:r w:rsidRPr="00C50538">
                    <w:rPr>
                      <w:rFonts w:ascii="Courier New" w:eastAsia="Times New Roman" w:hAnsi="Courier New" w:cs="Courier New"/>
                      <w:color w:val="800000"/>
                      <w:sz w:val="18"/>
                      <w:szCs w:val="18"/>
                      <w:lang w:val="en-US" w:eastAsia="en-IN"/>
                    </w:rPr>
                    <w:t xml:space="preserve"> = </w:t>
                  </w:r>
                  <w:proofErr w:type="spellStart"/>
                  <w:r w:rsidRPr="00C50538">
                    <w:rPr>
                      <w:rFonts w:ascii="Courier New" w:eastAsia="Times New Roman" w:hAnsi="Courier New" w:cs="Courier New"/>
                      <w:color w:val="800000"/>
                      <w:sz w:val="18"/>
                      <w:szCs w:val="18"/>
                      <w:lang w:val="en-US" w:eastAsia="en-IN"/>
                    </w:rPr>
                    <w:t>String.Empty</w:t>
                  </w:r>
                  <w:proofErr w:type="spellEnd"/>
                  <w:r w:rsidRPr="00C50538">
                    <w:rPr>
                      <w:rFonts w:ascii="Courier New" w:eastAsia="Times New Roman" w:hAnsi="Courier New" w:cs="Courier New"/>
                      <w:color w:val="800000"/>
                      <w:sz w:val="18"/>
                      <w:szCs w:val="18"/>
                      <w:lang w:val="en-US" w:eastAsia="en-IN"/>
                    </w:rPr>
                    <w:t>;</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proofErr w:type="spellStart"/>
                  <w:r w:rsidRPr="00C50538">
                    <w:rPr>
                      <w:rFonts w:ascii="Courier New" w:eastAsia="Times New Roman" w:hAnsi="Courier New" w:cs="Courier New"/>
                      <w:color w:val="800000"/>
                      <w:sz w:val="18"/>
                      <w:szCs w:val="18"/>
                      <w:lang w:val="en-US" w:eastAsia="en-IN"/>
                    </w:rPr>
                    <w:t>int</w:t>
                  </w:r>
                  <w:proofErr w:type="spellEnd"/>
                  <w:r w:rsidRPr="00C50538">
                    <w:rPr>
                      <w:rFonts w:ascii="Courier New" w:eastAsia="Times New Roman" w:hAnsi="Courier New" w:cs="Courier New"/>
                      <w:color w:val="800000"/>
                      <w:sz w:val="18"/>
                      <w:szCs w:val="18"/>
                      <w:lang w:val="en-US" w:eastAsia="en-IN"/>
                    </w:rPr>
                    <w:t xml:space="preserve"> _</w:t>
                  </w:r>
                  <w:proofErr w:type="spellStart"/>
                  <w:r w:rsidRPr="00C50538">
                    <w:rPr>
                      <w:rFonts w:ascii="Courier New" w:eastAsia="Times New Roman" w:hAnsi="Courier New" w:cs="Courier New"/>
                      <w:color w:val="800000"/>
                      <w:sz w:val="18"/>
                      <w:szCs w:val="18"/>
                      <w:lang w:val="en-US" w:eastAsia="en-IN"/>
                    </w:rPr>
                    <w:t>dept</w:t>
                  </w:r>
                  <w:proofErr w:type="spellEnd"/>
                  <w:r w:rsidRPr="00C50538">
                    <w:rPr>
                      <w:rFonts w:ascii="Courier New" w:eastAsia="Times New Roman" w:hAnsi="Courier New" w:cs="Courier New"/>
                      <w:color w:val="800000"/>
                      <w:sz w:val="18"/>
                      <w:szCs w:val="18"/>
                      <w:lang w:val="en-US" w:eastAsia="en-IN"/>
                    </w:rPr>
                    <w:t>;</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proofErr w:type="spellStart"/>
                  <w:r w:rsidRPr="00C50538">
                    <w:rPr>
                      <w:rFonts w:ascii="Courier New" w:eastAsia="Times New Roman" w:hAnsi="Courier New" w:cs="Courier New"/>
                      <w:color w:val="800000"/>
                      <w:sz w:val="18"/>
                      <w:szCs w:val="18"/>
                      <w:lang w:val="en-US" w:eastAsia="en-IN"/>
                    </w:rPr>
                    <w:t>int</w:t>
                  </w:r>
                  <w:proofErr w:type="spellEnd"/>
                  <w:r w:rsidRPr="00C50538">
                    <w:rPr>
                      <w:rFonts w:ascii="Courier New" w:eastAsia="Times New Roman" w:hAnsi="Courier New" w:cs="Courier New"/>
                      <w:color w:val="800000"/>
                      <w:sz w:val="18"/>
                      <w:szCs w:val="18"/>
                      <w:lang w:val="en-US" w:eastAsia="en-IN"/>
                    </w:rPr>
                    <w:t xml:space="preserve"> _age;</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xml:space="preserve">string _address = </w:t>
                  </w:r>
                  <w:proofErr w:type="spellStart"/>
                  <w:r w:rsidRPr="00C50538">
                    <w:rPr>
                      <w:rFonts w:ascii="Courier New" w:eastAsia="Times New Roman" w:hAnsi="Courier New" w:cs="Courier New"/>
                      <w:color w:val="800000"/>
                      <w:sz w:val="18"/>
                      <w:szCs w:val="18"/>
                      <w:lang w:val="en-US" w:eastAsia="en-IN"/>
                    </w:rPr>
                    <w:t>String.Empty</w:t>
                  </w:r>
                  <w:proofErr w:type="spellEnd"/>
                  <w:r w:rsidRPr="00C50538">
                    <w:rPr>
                      <w:rFonts w:ascii="Courier New" w:eastAsia="Times New Roman" w:hAnsi="Courier New" w:cs="Courier New"/>
                      <w:color w:val="800000"/>
                      <w:sz w:val="18"/>
                      <w:szCs w:val="18"/>
                      <w:lang w:val="en-US" w:eastAsia="en-IN"/>
                    </w:rPr>
                    <w:t>;</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byte[] _picture = null;</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public Employee()</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lastRenderedPageBreak/>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 TODO: Add constructor logic here</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#region Public Members</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xml:space="preserve">public </w:t>
                  </w:r>
                  <w:proofErr w:type="spellStart"/>
                  <w:r w:rsidRPr="00C50538">
                    <w:rPr>
                      <w:rFonts w:ascii="Courier New" w:eastAsia="Times New Roman" w:hAnsi="Courier New" w:cs="Courier New"/>
                      <w:color w:val="800000"/>
                      <w:sz w:val="18"/>
                      <w:szCs w:val="18"/>
                      <w:lang w:val="en-US" w:eastAsia="en-IN"/>
                    </w:rPr>
                    <w:t>int</w:t>
                  </w:r>
                  <w:proofErr w:type="spellEnd"/>
                  <w:r w:rsidRPr="00C50538">
                    <w:rPr>
                      <w:rFonts w:ascii="Courier New" w:eastAsia="Times New Roman" w:hAnsi="Courier New" w:cs="Courier New"/>
                      <w:color w:val="800000"/>
                      <w:sz w:val="18"/>
                      <w:szCs w:val="18"/>
                      <w:lang w:val="en-US" w:eastAsia="en-IN"/>
                    </w:rPr>
                    <w:t xml:space="preserve"> </w:t>
                  </w:r>
                  <w:proofErr w:type="spellStart"/>
                  <w:r w:rsidRPr="00C50538">
                    <w:rPr>
                      <w:rFonts w:ascii="Courier New" w:eastAsia="Times New Roman" w:hAnsi="Courier New" w:cs="Courier New"/>
                      <w:color w:val="800000"/>
                      <w:sz w:val="18"/>
                      <w:szCs w:val="18"/>
                      <w:lang w:val="en-US" w:eastAsia="en-IN"/>
                    </w:rPr>
                    <w:t>EmpID</w:t>
                  </w:r>
                  <w:proofErr w:type="spellEnd"/>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firstLine="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get</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firstLine="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return _</w:t>
                  </w:r>
                  <w:proofErr w:type="spellStart"/>
                  <w:r w:rsidRPr="00C50538">
                    <w:rPr>
                      <w:rFonts w:ascii="Courier New" w:eastAsia="Times New Roman" w:hAnsi="Courier New" w:cs="Courier New"/>
                      <w:color w:val="800000"/>
                      <w:sz w:val="18"/>
                      <w:szCs w:val="18"/>
                      <w:lang w:val="en-US" w:eastAsia="en-IN"/>
                    </w:rPr>
                    <w:t>empID</w:t>
                  </w:r>
                  <w:proofErr w:type="spellEnd"/>
                  <w:r w:rsidRPr="00C50538">
                    <w:rPr>
                      <w:rFonts w:ascii="Courier New" w:eastAsia="Times New Roman" w:hAnsi="Courier New" w:cs="Courier New"/>
                      <w:color w:val="800000"/>
                      <w:sz w:val="18"/>
                      <w:szCs w:val="18"/>
                      <w:lang w:val="en-US" w:eastAsia="en-IN"/>
                    </w:rPr>
                    <w:t>;</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firstLine="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set</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_</w:t>
                  </w:r>
                  <w:proofErr w:type="spellStart"/>
                  <w:r w:rsidRPr="00C50538">
                    <w:rPr>
                      <w:rFonts w:ascii="Courier New" w:eastAsia="Times New Roman" w:hAnsi="Courier New" w:cs="Courier New"/>
                      <w:color w:val="800000"/>
                      <w:sz w:val="18"/>
                      <w:szCs w:val="18"/>
                      <w:lang w:val="en-US" w:eastAsia="en-IN"/>
                    </w:rPr>
                    <w:t>empID</w:t>
                  </w:r>
                  <w:proofErr w:type="spellEnd"/>
                  <w:r w:rsidRPr="00C50538">
                    <w:rPr>
                      <w:rFonts w:ascii="Courier New" w:eastAsia="Times New Roman" w:hAnsi="Courier New" w:cs="Courier New"/>
                      <w:color w:val="800000"/>
                      <w:sz w:val="18"/>
                      <w:szCs w:val="18"/>
                      <w:lang w:val="en-US" w:eastAsia="en-IN"/>
                    </w:rPr>
                    <w:t xml:space="preserve"> = value;</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xml:space="preserve">public string </w:t>
                  </w:r>
                  <w:proofErr w:type="spellStart"/>
                  <w:r w:rsidRPr="00C50538">
                    <w:rPr>
                      <w:rFonts w:ascii="Courier New" w:eastAsia="Times New Roman" w:hAnsi="Courier New" w:cs="Courier New"/>
                      <w:color w:val="800000"/>
                      <w:sz w:val="18"/>
                      <w:szCs w:val="18"/>
                      <w:lang w:val="en-US" w:eastAsia="en-IN"/>
                    </w:rPr>
                    <w:t>EmpName</w:t>
                  </w:r>
                  <w:proofErr w:type="spellEnd"/>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firstLine="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get</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firstLine="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return _</w:t>
                  </w:r>
                  <w:proofErr w:type="spellStart"/>
                  <w:r w:rsidRPr="00C50538">
                    <w:rPr>
                      <w:rFonts w:ascii="Courier New" w:eastAsia="Times New Roman" w:hAnsi="Courier New" w:cs="Courier New"/>
                      <w:color w:val="800000"/>
                      <w:sz w:val="18"/>
                      <w:szCs w:val="18"/>
                      <w:lang w:val="en-US" w:eastAsia="en-IN"/>
                    </w:rPr>
                    <w:t>empname</w:t>
                  </w:r>
                  <w:proofErr w:type="spellEnd"/>
                  <w:r w:rsidRPr="00C50538">
                    <w:rPr>
                      <w:rFonts w:ascii="Courier New" w:eastAsia="Times New Roman" w:hAnsi="Courier New" w:cs="Courier New"/>
                      <w:color w:val="800000"/>
                      <w:sz w:val="18"/>
                      <w:szCs w:val="18"/>
                      <w:lang w:val="en-US" w:eastAsia="en-IN"/>
                    </w:rPr>
                    <w:t>;</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firstLine="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set</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_</w:t>
                  </w:r>
                  <w:proofErr w:type="spellStart"/>
                  <w:r w:rsidRPr="00C50538">
                    <w:rPr>
                      <w:rFonts w:ascii="Courier New" w:eastAsia="Times New Roman" w:hAnsi="Courier New" w:cs="Courier New"/>
                      <w:color w:val="800000"/>
                      <w:sz w:val="18"/>
                      <w:szCs w:val="18"/>
                      <w:lang w:val="en-US" w:eastAsia="en-IN"/>
                    </w:rPr>
                    <w:t>empname</w:t>
                  </w:r>
                  <w:proofErr w:type="spellEnd"/>
                  <w:r w:rsidRPr="00C50538">
                    <w:rPr>
                      <w:rFonts w:ascii="Courier New" w:eastAsia="Times New Roman" w:hAnsi="Courier New" w:cs="Courier New"/>
                      <w:color w:val="800000"/>
                      <w:sz w:val="18"/>
                      <w:szCs w:val="18"/>
                      <w:lang w:val="en-US" w:eastAsia="en-IN"/>
                    </w:rPr>
                    <w:t xml:space="preserve"> = value;</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xml:space="preserve">public </w:t>
                  </w:r>
                  <w:proofErr w:type="spellStart"/>
                  <w:r w:rsidRPr="00C50538">
                    <w:rPr>
                      <w:rFonts w:ascii="Courier New" w:eastAsia="Times New Roman" w:hAnsi="Courier New" w:cs="Courier New"/>
                      <w:color w:val="800000"/>
                      <w:sz w:val="18"/>
                      <w:szCs w:val="18"/>
                      <w:lang w:val="en-US" w:eastAsia="en-IN"/>
                    </w:rPr>
                    <w:t>int</w:t>
                  </w:r>
                  <w:proofErr w:type="spellEnd"/>
                  <w:r w:rsidRPr="00C50538">
                    <w:rPr>
                      <w:rFonts w:ascii="Courier New" w:eastAsia="Times New Roman" w:hAnsi="Courier New" w:cs="Courier New"/>
                      <w:color w:val="800000"/>
                      <w:sz w:val="18"/>
                      <w:szCs w:val="18"/>
                      <w:lang w:val="en-US" w:eastAsia="en-IN"/>
                    </w:rPr>
                    <w:t xml:space="preserve"> </w:t>
                  </w:r>
                  <w:proofErr w:type="spellStart"/>
                  <w:r w:rsidRPr="00C50538">
                    <w:rPr>
                      <w:rFonts w:ascii="Courier New" w:eastAsia="Times New Roman" w:hAnsi="Courier New" w:cs="Courier New"/>
                      <w:color w:val="800000"/>
                      <w:sz w:val="18"/>
                      <w:szCs w:val="18"/>
                      <w:lang w:val="en-US" w:eastAsia="en-IN"/>
                    </w:rPr>
                    <w:t>DeptID</w:t>
                  </w:r>
                  <w:proofErr w:type="spellEnd"/>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firstLine="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get</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firstLine="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return _</w:t>
                  </w:r>
                  <w:proofErr w:type="spellStart"/>
                  <w:r w:rsidRPr="00C50538">
                    <w:rPr>
                      <w:rFonts w:ascii="Courier New" w:eastAsia="Times New Roman" w:hAnsi="Courier New" w:cs="Courier New"/>
                      <w:color w:val="800000"/>
                      <w:sz w:val="18"/>
                      <w:szCs w:val="18"/>
                      <w:lang w:val="en-US" w:eastAsia="en-IN"/>
                    </w:rPr>
                    <w:t>dept</w:t>
                  </w:r>
                  <w:proofErr w:type="spellEnd"/>
                  <w:r w:rsidRPr="00C50538">
                    <w:rPr>
                      <w:rFonts w:ascii="Courier New" w:eastAsia="Times New Roman" w:hAnsi="Courier New" w:cs="Courier New"/>
                      <w:color w:val="800000"/>
                      <w:sz w:val="18"/>
                      <w:szCs w:val="18"/>
                      <w:lang w:val="en-US" w:eastAsia="en-IN"/>
                    </w:rPr>
                    <w:t>;</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firstLine="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set</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_</w:t>
                  </w:r>
                  <w:proofErr w:type="spellStart"/>
                  <w:r w:rsidRPr="00C50538">
                    <w:rPr>
                      <w:rFonts w:ascii="Courier New" w:eastAsia="Times New Roman" w:hAnsi="Courier New" w:cs="Courier New"/>
                      <w:color w:val="800000"/>
                      <w:sz w:val="18"/>
                      <w:szCs w:val="18"/>
                      <w:lang w:val="en-US" w:eastAsia="en-IN"/>
                    </w:rPr>
                    <w:t>dept</w:t>
                  </w:r>
                  <w:proofErr w:type="spellEnd"/>
                  <w:r w:rsidRPr="00C50538">
                    <w:rPr>
                      <w:rFonts w:ascii="Courier New" w:eastAsia="Times New Roman" w:hAnsi="Courier New" w:cs="Courier New"/>
                      <w:color w:val="800000"/>
                      <w:sz w:val="18"/>
                      <w:szCs w:val="18"/>
                      <w:lang w:val="en-US" w:eastAsia="en-IN"/>
                    </w:rPr>
                    <w:t xml:space="preserve"> = value;</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xml:space="preserve">public </w:t>
                  </w:r>
                  <w:proofErr w:type="spellStart"/>
                  <w:r w:rsidRPr="00C50538">
                    <w:rPr>
                      <w:rFonts w:ascii="Courier New" w:eastAsia="Times New Roman" w:hAnsi="Courier New" w:cs="Courier New"/>
                      <w:color w:val="800000"/>
                      <w:sz w:val="18"/>
                      <w:szCs w:val="18"/>
                      <w:lang w:val="en-US" w:eastAsia="en-IN"/>
                    </w:rPr>
                    <w:t>int</w:t>
                  </w:r>
                  <w:proofErr w:type="spellEnd"/>
                  <w:r w:rsidRPr="00C50538">
                    <w:rPr>
                      <w:rFonts w:ascii="Courier New" w:eastAsia="Times New Roman" w:hAnsi="Courier New" w:cs="Courier New"/>
                      <w:color w:val="800000"/>
                      <w:sz w:val="18"/>
                      <w:szCs w:val="18"/>
                      <w:lang w:val="en-US" w:eastAsia="en-IN"/>
                    </w:rPr>
                    <w:t xml:space="preserve"> Age</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firstLine="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get</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firstLine="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return _age;</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firstLine="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set</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_age = value;</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public string Address</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firstLine="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get</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firstLine="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return _address;</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firstLine="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set</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_address = value;</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b/>
                      <w:bCs/>
                      <w:color w:val="800000"/>
                      <w:sz w:val="18"/>
                      <w:szCs w:val="18"/>
                      <w:lang w:val="en-US" w:eastAsia="en-IN"/>
                    </w:rPr>
                    <w:t>public byte[] Picture</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b/>
                      <w:bCs/>
                      <w:color w:val="800000"/>
                      <w:sz w:val="18"/>
                      <w:szCs w:val="18"/>
                      <w:lang w:val="en-US" w:eastAsia="en-IN"/>
                    </w:rPr>
                    <w:lastRenderedPageBreak/>
                    <w:t>    {</w:t>
                  </w:r>
                </w:p>
                <w:p w:rsidR="00C50538" w:rsidRPr="00C50538" w:rsidRDefault="00C50538" w:rsidP="00C50538">
                  <w:pPr>
                    <w:shd w:val="clear" w:color="auto" w:fill="FDFFE8"/>
                    <w:spacing w:after="0" w:line="240" w:lineRule="auto"/>
                    <w:ind w:left="720" w:firstLine="720"/>
                    <w:rPr>
                      <w:rFonts w:ascii="Courier New" w:eastAsia="Times New Roman" w:hAnsi="Courier New" w:cs="Courier New"/>
                      <w:color w:val="800000"/>
                      <w:sz w:val="18"/>
                      <w:szCs w:val="18"/>
                      <w:lang w:eastAsia="en-IN"/>
                    </w:rPr>
                  </w:pPr>
                  <w:r w:rsidRPr="00C50538">
                    <w:rPr>
                      <w:rFonts w:ascii="Courier New" w:eastAsia="Times New Roman" w:hAnsi="Courier New" w:cs="Courier New"/>
                      <w:b/>
                      <w:bCs/>
                      <w:color w:val="800000"/>
                      <w:sz w:val="18"/>
                      <w:szCs w:val="18"/>
                      <w:lang w:val="en-US" w:eastAsia="en-IN"/>
                    </w:rPr>
                    <w:t>get</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b/>
                      <w:bCs/>
                      <w:color w:val="800000"/>
                      <w:sz w:val="18"/>
                      <w:szCs w:val="18"/>
                      <w:lang w:val="en-US" w:eastAsia="en-IN"/>
                    </w:rPr>
                    <w:t>        {</w:t>
                  </w:r>
                </w:p>
                <w:p w:rsidR="00C50538" w:rsidRPr="00C50538" w:rsidRDefault="00C50538" w:rsidP="00C50538">
                  <w:pPr>
                    <w:shd w:val="clear" w:color="auto" w:fill="FDFFE8"/>
                    <w:spacing w:after="0" w:line="240" w:lineRule="auto"/>
                    <w:ind w:left="720" w:firstLine="720"/>
                    <w:rPr>
                      <w:rFonts w:ascii="Courier New" w:eastAsia="Times New Roman" w:hAnsi="Courier New" w:cs="Courier New"/>
                      <w:color w:val="800000"/>
                      <w:sz w:val="18"/>
                      <w:szCs w:val="18"/>
                      <w:lang w:eastAsia="en-IN"/>
                    </w:rPr>
                  </w:pPr>
                  <w:r w:rsidRPr="00C50538">
                    <w:rPr>
                      <w:rFonts w:ascii="Courier New" w:eastAsia="Times New Roman" w:hAnsi="Courier New" w:cs="Courier New"/>
                      <w:b/>
                      <w:bCs/>
                      <w:color w:val="800000"/>
                      <w:sz w:val="18"/>
                      <w:szCs w:val="18"/>
                      <w:lang w:val="en-US" w:eastAsia="en-IN"/>
                    </w:rPr>
                    <w:t>if (_picture == null)</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b/>
                      <w:bCs/>
                      <w:color w:val="800000"/>
                      <w:sz w:val="18"/>
                      <w:szCs w:val="18"/>
                      <w:lang w:val="en-US" w:eastAsia="en-IN"/>
                    </w:rPr>
                    <w:t xml:space="preserve">         _picture = </w:t>
                  </w:r>
                  <w:proofErr w:type="spellStart"/>
                  <w:r w:rsidRPr="00C50538">
                    <w:rPr>
                      <w:rFonts w:ascii="Courier New" w:eastAsia="Times New Roman" w:hAnsi="Courier New" w:cs="Courier New"/>
                      <w:b/>
                      <w:bCs/>
                      <w:color w:val="800000"/>
                      <w:sz w:val="18"/>
                      <w:szCs w:val="18"/>
                      <w:lang w:val="en-US" w:eastAsia="en-IN"/>
                    </w:rPr>
                    <w:t>GetPicture</w:t>
                  </w:r>
                  <w:proofErr w:type="spellEnd"/>
                  <w:r w:rsidRPr="00C50538">
                    <w:rPr>
                      <w:rFonts w:ascii="Courier New" w:eastAsia="Times New Roman" w:hAnsi="Courier New" w:cs="Courier New"/>
                      <w:b/>
                      <w:bCs/>
                      <w:color w:val="800000"/>
                      <w:sz w:val="18"/>
                      <w:szCs w:val="18"/>
                      <w:lang w:val="en-US" w:eastAsia="en-IN"/>
                    </w:rPr>
                    <w:t>();</w:t>
                  </w:r>
                </w:p>
                <w:p w:rsidR="00C50538" w:rsidRPr="00C50538" w:rsidRDefault="00C50538" w:rsidP="00C50538">
                  <w:pPr>
                    <w:shd w:val="clear" w:color="auto" w:fill="FDFFE8"/>
                    <w:spacing w:after="0" w:line="240" w:lineRule="auto"/>
                    <w:ind w:left="720" w:firstLine="720"/>
                    <w:rPr>
                      <w:rFonts w:ascii="Courier New" w:eastAsia="Times New Roman" w:hAnsi="Courier New" w:cs="Courier New"/>
                      <w:color w:val="800000"/>
                      <w:sz w:val="18"/>
                      <w:szCs w:val="18"/>
                      <w:lang w:eastAsia="en-IN"/>
                    </w:rPr>
                  </w:pPr>
                  <w:r w:rsidRPr="00C50538">
                    <w:rPr>
                      <w:rFonts w:ascii="Courier New" w:eastAsia="Times New Roman" w:hAnsi="Courier New" w:cs="Courier New"/>
                      <w:b/>
                      <w:bCs/>
                      <w:color w:val="800000"/>
                      <w:sz w:val="18"/>
                      <w:szCs w:val="18"/>
                      <w:lang w:val="en-US" w:eastAsia="en-IN"/>
                    </w:rPr>
                    <w:t>return _picture;</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b/>
                      <w:bCs/>
                      <w:color w:val="800000"/>
                      <w:sz w:val="18"/>
                      <w:szCs w:val="18"/>
                      <w:lang w:val="en-US" w:eastAsia="en-IN"/>
                    </w:rPr>
                    <w:t>        }</w:t>
                  </w:r>
                </w:p>
                <w:p w:rsidR="00C50538" w:rsidRPr="00C50538" w:rsidRDefault="00C50538" w:rsidP="00C50538">
                  <w:pPr>
                    <w:shd w:val="clear" w:color="auto" w:fill="FDFFE8"/>
                    <w:spacing w:after="0" w:line="240" w:lineRule="auto"/>
                    <w:ind w:left="720" w:firstLine="720"/>
                    <w:rPr>
                      <w:rFonts w:ascii="Courier New" w:eastAsia="Times New Roman" w:hAnsi="Courier New" w:cs="Courier New"/>
                      <w:color w:val="800000"/>
                      <w:sz w:val="18"/>
                      <w:szCs w:val="18"/>
                      <w:lang w:eastAsia="en-IN"/>
                    </w:rPr>
                  </w:pPr>
                  <w:r w:rsidRPr="00C50538">
                    <w:rPr>
                      <w:rFonts w:ascii="Courier New" w:eastAsia="Times New Roman" w:hAnsi="Courier New" w:cs="Courier New"/>
                      <w:b/>
                      <w:bCs/>
                      <w:color w:val="800000"/>
                      <w:sz w:val="18"/>
                      <w:szCs w:val="18"/>
                      <w:lang w:val="en-US" w:eastAsia="en-IN"/>
                    </w:rPr>
                    <w:t>set</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b/>
                      <w:bCs/>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b/>
                      <w:bCs/>
                      <w:color w:val="800000"/>
                      <w:sz w:val="18"/>
                      <w:szCs w:val="18"/>
                      <w:lang w:val="en-US" w:eastAsia="en-IN"/>
                    </w:rPr>
                    <w:t>            _picture = value;</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b/>
                      <w:bCs/>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b/>
                      <w:bCs/>
                      <w:color w:val="800000"/>
                      <w:sz w:val="18"/>
                      <w:szCs w:val="18"/>
                      <w:lang w:val="en-US" w:eastAsia="en-IN"/>
                    </w:rPr>
                    <w:t>    }</w:t>
                  </w:r>
                </w:p>
                <w:p w:rsidR="00C50538" w:rsidRPr="00C50538" w:rsidRDefault="00C50538" w:rsidP="00C50538">
                  <w:pPr>
                    <w:shd w:val="clear" w:color="auto" w:fill="FDFFE8"/>
                    <w:spacing w:after="0" w:line="240" w:lineRule="auto"/>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roofErr w:type="spellStart"/>
                  <w:r w:rsidRPr="00C50538">
                    <w:rPr>
                      <w:rFonts w:ascii="Courier New" w:eastAsia="Times New Roman" w:hAnsi="Courier New" w:cs="Courier New"/>
                      <w:color w:val="800000"/>
                      <w:sz w:val="18"/>
                      <w:szCs w:val="18"/>
                      <w:lang w:val="en-US" w:eastAsia="en-IN"/>
                    </w:rPr>
                    <w:t>endregion</w:t>
                  </w:r>
                  <w:proofErr w:type="spellEnd"/>
                </w:p>
                <w:p w:rsidR="00C50538" w:rsidRPr="00C50538" w:rsidRDefault="00C50538" w:rsidP="00C50538">
                  <w:pPr>
                    <w:shd w:val="clear" w:color="auto" w:fill="FDFFE8"/>
                    <w:spacing w:after="0" w:line="240" w:lineRule="auto"/>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xml:space="preserve">private byte[] </w:t>
                  </w:r>
                  <w:proofErr w:type="spellStart"/>
                  <w:r w:rsidRPr="00C50538">
                    <w:rPr>
                      <w:rFonts w:ascii="Courier New" w:eastAsia="Times New Roman" w:hAnsi="Courier New" w:cs="Courier New"/>
                      <w:color w:val="800000"/>
                      <w:sz w:val="18"/>
                      <w:szCs w:val="18"/>
                      <w:lang w:val="en-US" w:eastAsia="en-IN"/>
                    </w:rPr>
                    <w:t>GetPicture</w:t>
                  </w:r>
                  <w:proofErr w:type="spellEnd"/>
                  <w:r w:rsidRPr="00C50538">
                    <w:rPr>
                      <w:rFonts w:ascii="Courier New" w:eastAsia="Times New Roman" w:hAnsi="Courier New" w:cs="Courier New"/>
                      <w:color w:val="800000"/>
                      <w:sz w:val="18"/>
                      <w:szCs w:val="18"/>
                      <w:lang w:val="en-US" w:eastAsia="en-IN"/>
                    </w:rPr>
                    <w:t>()</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ind w:left="144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byte[] pic = null;</w:t>
                  </w:r>
                </w:p>
                <w:p w:rsidR="00C50538" w:rsidRPr="00C50538" w:rsidRDefault="00C50538" w:rsidP="00C50538">
                  <w:pPr>
                    <w:shd w:val="clear" w:color="auto" w:fill="FDFFE8"/>
                    <w:spacing w:after="0" w:line="240" w:lineRule="auto"/>
                    <w:ind w:left="144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//get image code</w:t>
                  </w:r>
                </w:p>
                <w:p w:rsidR="00C50538" w:rsidRPr="00C50538" w:rsidRDefault="00C50538" w:rsidP="00C50538">
                  <w:pPr>
                    <w:shd w:val="clear" w:color="auto" w:fill="FDFFE8"/>
                    <w:spacing w:after="0" w:line="240" w:lineRule="auto"/>
                    <w:ind w:left="144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return pic;</w:t>
                  </w:r>
                </w:p>
                <w:p w:rsidR="00C50538" w:rsidRPr="00C50538" w:rsidRDefault="00C50538" w:rsidP="00C50538">
                  <w:pPr>
                    <w:shd w:val="clear" w:color="auto" w:fill="FDFFE8"/>
                    <w:spacing w:after="0" w:line="240" w:lineRule="auto"/>
                    <w:ind w:left="720"/>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    }</w:t>
                  </w:r>
                </w:p>
                <w:p w:rsidR="00C50538" w:rsidRPr="00C50538" w:rsidRDefault="00C50538" w:rsidP="00C50538">
                  <w:pPr>
                    <w:shd w:val="clear" w:color="auto" w:fill="FDFFE8"/>
                    <w:spacing w:after="0" w:line="240" w:lineRule="auto"/>
                    <w:rPr>
                      <w:rFonts w:ascii="Courier New" w:eastAsia="Times New Roman" w:hAnsi="Courier New" w:cs="Courier New"/>
                      <w:color w:val="800000"/>
                      <w:sz w:val="18"/>
                      <w:szCs w:val="18"/>
                      <w:lang w:eastAsia="en-IN"/>
                    </w:rPr>
                  </w:pPr>
                  <w:r w:rsidRPr="00C50538">
                    <w:rPr>
                      <w:rFonts w:ascii="Courier New" w:eastAsia="Times New Roman" w:hAnsi="Courier New" w:cs="Courier New"/>
                      <w:color w:val="800000"/>
                      <w:sz w:val="18"/>
                      <w:szCs w:val="18"/>
                      <w:lang w:val="en-US" w:eastAsia="en-IN"/>
                    </w:rPr>
                    <w:t>}</w:t>
                  </w:r>
                </w:p>
                <w:p w:rsidR="00C50538" w:rsidRPr="00C50538" w:rsidRDefault="00C50538" w:rsidP="00C50538">
                  <w:pPr>
                    <w:spacing w:after="0" w:line="300" w:lineRule="atLeast"/>
                    <w:rPr>
                      <w:rFonts w:ascii="Verdana" w:eastAsia="Times New Roman" w:hAnsi="Verdana" w:cs="Times New Roman"/>
                      <w:color w:val="333333"/>
                      <w:sz w:val="20"/>
                      <w:szCs w:val="20"/>
                      <w:lang w:eastAsia="en-IN"/>
                    </w:rPr>
                  </w:pPr>
                  <w:r w:rsidRPr="00C50538">
                    <w:rPr>
                      <w:rFonts w:ascii="Verdana" w:eastAsia="Times New Roman" w:hAnsi="Verdana" w:cs="Times New Roman"/>
                      <w:color w:val="333333"/>
                      <w:sz w:val="20"/>
                      <w:szCs w:val="20"/>
                      <w:lang w:val="en-US" w:eastAsia="en-IN"/>
                    </w:rPr>
                    <w:t>If you see the above code, the Picture property has the capability to load the data only when it is accessed (in other words, the picture will be loaded only when it is required). So, whenever you want to load the employee details from database you can initialize all the other properties except Picture which can be lazy loaded at any time. Again, to re-iterate you can decide to do this only in cases where you have a need or when this will benefit your application, because doing like this may have adverse effect like increased the number of DB calls, etc.</w:t>
                  </w:r>
                </w:p>
                <w:p w:rsidR="00C50538" w:rsidRPr="00C50538" w:rsidRDefault="00C50538" w:rsidP="00C50538">
                  <w:pPr>
                    <w:spacing w:after="0" w:line="300" w:lineRule="atLeast"/>
                    <w:rPr>
                      <w:rFonts w:ascii="Verdana" w:eastAsia="Times New Roman" w:hAnsi="Verdana" w:cs="Times New Roman"/>
                      <w:color w:val="333333"/>
                      <w:sz w:val="20"/>
                      <w:szCs w:val="20"/>
                      <w:lang w:eastAsia="en-IN"/>
                    </w:rPr>
                  </w:pPr>
                  <w:r w:rsidRPr="00C50538">
                    <w:rPr>
                      <w:rFonts w:ascii="Verdana" w:eastAsia="Times New Roman" w:hAnsi="Verdana" w:cs="Times New Roman"/>
                      <w:color w:val="333333"/>
                      <w:sz w:val="20"/>
                      <w:szCs w:val="20"/>
                      <w:lang w:val="en-US" w:eastAsia="en-IN"/>
                    </w:rPr>
                    <w:t>Lazy loading is also adapted in .</w:t>
                  </w:r>
                  <w:proofErr w:type="spellStart"/>
                  <w:r w:rsidRPr="00C50538">
                    <w:rPr>
                      <w:rFonts w:ascii="Verdana" w:eastAsia="Times New Roman" w:hAnsi="Verdana" w:cs="Times New Roman"/>
                      <w:color w:val="333333"/>
                      <w:sz w:val="20"/>
                      <w:szCs w:val="20"/>
                      <w:lang w:val="en-US" w:eastAsia="en-IN"/>
                    </w:rPr>
                    <w:t>Netframework’s</w:t>
                  </w:r>
                  <w:proofErr w:type="spellEnd"/>
                  <w:r w:rsidRPr="00C50538">
                    <w:rPr>
                      <w:rFonts w:ascii="Verdana" w:eastAsia="Times New Roman" w:hAnsi="Verdana" w:cs="Times New Roman"/>
                      <w:color w:val="333333"/>
                      <w:sz w:val="20"/>
                      <w:szCs w:val="20"/>
                      <w:lang w:val="en-US" w:eastAsia="en-IN"/>
                    </w:rPr>
                    <w:t xml:space="preserve"> ORM tools LINQ to SQL and LINQ to Entities. Let’s see about this in next section.</w:t>
                  </w:r>
                </w:p>
              </w:tc>
              <w:tc>
                <w:tcPr>
                  <w:tcW w:w="0" w:type="auto"/>
                  <w:vMerge w:val="restart"/>
                  <w:hideMark/>
                </w:tcPr>
                <w:p w:rsidR="00C50538" w:rsidRPr="00C50538" w:rsidRDefault="00C50538" w:rsidP="00C50538">
                  <w:pPr>
                    <w:spacing w:after="0" w:line="240" w:lineRule="auto"/>
                    <w:rPr>
                      <w:ins w:id="0" w:author="Unknown"/>
                      <w:rFonts w:ascii="Times New Roman" w:eastAsia="Times New Roman" w:hAnsi="Times New Roman" w:cs="Times New Roman"/>
                      <w:sz w:val="24"/>
                      <w:szCs w:val="24"/>
                      <w:lang w:eastAsia="en-IN"/>
                    </w:rPr>
                  </w:pPr>
                </w:p>
                <w:p w:rsidR="00C50538" w:rsidRPr="00C50538" w:rsidRDefault="00C50538" w:rsidP="00C50538">
                  <w:pPr>
                    <w:spacing w:after="0" w:line="240" w:lineRule="auto"/>
                    <w:rPr>
                      <w:rFonts w:ascii="Times New Roman" w:eastAsia="Times New Roman" w:hAnsi="Times New Roman" w:cs="Times New Roman"/>
                      <w:sz w:val="24"/>
                      <w:szCs w:val="24"/>
                      <w:lang w:eastAsia="en-IN"/>
                    </w:rPr>
                  </w:pPr>
                </w:p>
              </w:tc>
            </w:tr>
            <w:tr w:rsidR="00C50538" w:rsidRPr="00C50538">
              <w:trPr>
                <w:tblCellSpacing w:w="15" w:type="dxa"/>
              </w:trPr>
              <w:tc>
                <w:tcPr>
                  <w:tcW w:w="0" w:type="auto"/>
                  <w:vAlign w:val="center"/>
                  <w:hideMark/>
                </w:tcPr>
                <w:p w:rsidR="00C50538" w:rsidRPr="00C50538" w:rsidRDefault="00C50538" w:rsidP="00C50538">
                  <w:pPr>
                    <w:spacing w:after="0" w:line="240" w:lineRule="auto"/>
                    <w:rPr>
                      <w:ins w:id="1" w:author="Unknown"/>
                      <w:rFonts w:ascii="Times New Roman" w:eastAsia="Times New Roman" w:hAnsi="Times New Roman" w:cs="Times New Roman"/>
                      <w:sz w:val="24"/>
                      <w:szCs w:val="24"/>
                      <w:lang w:eastAsia="en-IN"/>
                    </w:rPr>
                  </w:pPr>
                </w:p>
              </w:tc>
              <w:tc>
                <w:tcPr>
                  <w:tcW w:w="0" w:type="auto"/>
                  <w:vMerge/>
                  <w:vAlign w:val="center"/>
                  <w:hideMark/>
                </w:tcPr>
                <w:p w:rsidR="00C50538" w:rsidRPr="00C50538" w:rsidRDefault="00C50538" w:rsidP="00C50538">
                  <w:pPr>
                    <w:spacing w:after="0" w:line="240" w:lineRule="auto"/>
                    <w:rPr>
                      <w:ins w:id="2" w:author="Unknown"/>
                      <w:rFonts w:ascii="Times New Roman" w:eastAsia="Times New Roman" w:hAnsi="Times New Roman" w:cs="Times New Roman"/>
                      <w:sz w:val="24"/>
                      <w:szCs w:val="24"/>
                      <w:lang w:eastAsia="en-IN"/>
                    </w:rPr>
                  </w:pPr>
                </w:p>
              </w:tc>
            </w:tr>
            <w:tr w:rsidR="00C50538" w:rsidRPr="00C50538">
              <w:trPr>
                <w:tblCellSpacing w:w="15" w:type="dxa"/>
              </w:trPr>
              <w:tc>
                <w:tcPr>
                  <w:tcW w:w="0" w:type="auto"/>
                  <w:vAlign w:val="center"/>
                  <w:hideMark/>
                </w:tcPr>
                <w:p w:rsidR="00C50538" w:rsidRPr="00C50538" w:rsidRDefault="00C50538" w:rsidP="00C50538">
                  <w:pPr>
                    <w:spacing w:after="0" w:line="270" w:lineRule="atLeast"/>
                    <w:rPr>
                      <w:ins w:id="3" w:author="Unknown"/>
                      <w:rFonts w:ascii="Verdana" w:eastAsia="Times New Roman" w:hAnsi="Verdana" w:cs="Times New Roman"/>
                      <w:b/>
                      <w:bCs/>
                      <w:color w:val="CC6633"/>
                      <w:sz w:val="18"/>
                      <w:szCs w:val="18"/>
                      <w:lang w:eastAsia="en-IN"/>
                    </w:rPr>
                  </w:pPr>
                  <w:ins w:id="4" w:author="Unknown">
                    <w:r w:rsidRPr="00C50538">
                      <w:rPr>
                        <w:rFonts w:ascii="Verdana" w:eastAsia="Times New Roman" w:hAnsi="Verdana" w:cs="Times New Roman"/>
                        <w:b/>
                        <w:bCs/>
                        <w:color w:val="CC6633"/>
                        <w:sz w:val="18"/>
                        <w:szCs w:val="18"/>
                        <w:lang w:val="en-US" w:eastAsia="en-IN"/>
                      </w:rPr>
                      <w:t>Immediate Load or Eager Load</w:t>
                    </w:r>
                  </w:ins>
                </w:p>
                <w:p w:rsidR="00C50538" w:rsidRPr="00C50538" w:rsidRDefault="00C50538" w:rsidP="00C50538">
                  <w:pPr>
                    <w:spacing w:after="0" w:line="300" w:lineRule="atLeast"/>
                    <w:rPr>
                      <w:ins w:id="5" w:author="Unknown"/>
                      <w:rFonts w:ascii="Verdana" w:eastAsia="Times New Roman" w:hAnsi="Verdana" w:cs="Times New Roman"/>
                      <w:color w:val="333333"/>
                      <w:sz w:val="20"/>
                      <w:szCs w:val="20"/>
                      <w:lang w:eastAsia="en-IN"/>
                    </w:rPr>
                  </w:pPr>
                  <w:ins w:id="6" w:author="Unknown">
                    <w:r w:rsidRPr="00C50538">
                      <w:rPr>
                        <w:rFonts w:ascii="Verdana" w:eastAsia="Times New Roman" w:hAnsi="Verdana" w:cs="Times New Roman"/>
                        <w:color w:val="333333"/>
                        <w:sz w:val="20"/>
                        <w:szCs w:val="20"/>
                        <w:lang w:val="en-US" w:eastAsia="en-IN"/>
                      </w:rPr>
                      <w:t>At some point in time, we may also have a need to load the Picture property along with the other properties. This is called immediate load or eager load, an opposite term of lazy load.</w:t>
                    </w:r>
                  </w:ins>
                </w:p>
                <w:p w:rsidR="00C50538" w:rsidRPr="00C50538" w:rsidRDefault="00C50538" w:rsidP="00C50538">
                  <w:pPr>
                    <w:spacing w:after="0" w:line="300" w:lineRule="atLeast"/>
                    <w:rPr>
                      <w:ins w:id="7" w:author="Unknown"/>
                      <w:rFonts w:ascii="Verdana" w:eastAsia="Times New Roman" w:hAnsi="Verdana" w:cs="Times New Roman"/>
                      <w:color w:val="333333"/>
                      <w:sz w:val="20"/>
                      <w:szCs w:val="20"/>
                      <w:lang w:eastAsia="en-IN"/>
                    </w:rPr>
                  </w:pPr>
                  <w:ins w:id="8" w:author="Unknown">
                    <w:r w:rsidRPr="00C50538">
                      <w:rPr>
                        <w:rFonts w:ascii="Verdana" w:eastAsia="Times New Roman" w:hAnsi="Verdana" w:cs="Times New Roman"/>
                        <w:color w:val="333333"/>
                        <w:sz w:val="20"/>
                        <w:szCs w:val="20"/>
                        <w:lang w:val="en-US" w:eastAsia="en-IN"/>
                      </w:rPr>
                      <w:t xml:space="preserve">To eagerly load or immediately load the Picture with Employee object we can use </w:t>
                    </w:r>
                    <w:proofErr w:type="spellStart"/>
                    <w:r w:rsidRPr="00C50538">
                      <w:rPr>
                        <w:rFonts w:ascii="Verdana" w:eastAsia="Times New Roman" w:hAnsi="Verdana" w:cs="Times New Roman"/>
                        <w:color w:val="333333"/>
                        <w:sz w:val="20"/>
                        <w:szCs w:val="20"/>
                        <w:lang w:val="en-US" w:eastAsia="en-IN"/>
                      </w:rPr>
                      <w:t>DataLoadOptions</w:t>
                    </w:r>
                    <w:proofErr w:type="spellEnd"/>
                    <w:r w:rsidRPr="00C50538">
                      <w:rPr>
                        <w:rFonts w:ascii="Verdana" w:eastAsia="Times New Roman" w:hAnsi="Verdana" w:cs="Times New Roman"/>
                        <w:color w:val="333333"/>
                        <w:sz w:val="20"/>
                        <w:szCs w:val="20"/>
                        <w:lang w:val="en-US" w:eastAsia="en-IN"/>
                      </w:rPr>
                      <w:t xml:space="preserve"> (</w:t>
                    </w:r>
                    <w:proofErr w:type="spellStart"/>
                    <w:r w:rsidRPr="00C50538">
                      <w:rPr>
                        <w:rFonts w:ascii="Verdana" w:eastAsia="Times New Roman" w:hAnsi="Verdana" w:cs="Times New Roman"/>
                        <w:color w:val="333333"/>
                        <w:sz w:val="20"/>
                        <w:szCs w:val="20"/>
                        <w:lang w:val="en-US" w:eastAsia="en-IN"/>
                      </w:rPr>
                      <w:t>namespace</w:t>
                    </w:r>
                    <w:proofErr w:type="gramStart"/>
                    <w:r w:rsidRPr="00C50538">
                      <w:rPr>
                        <w:rFonts w:ascii="Verdana" w:eastAsia="Times New Roman" w:hAnsi="Verdana" w:cs="Times New Roman"/>
                        <w:color w:val="333333"/>
                        <w:sz w:val="20"/>
                        <w:szCs w:val="20"/>
                        <w:lang w:val="en-US" w:eastAsia="en-IN"/>
                      </w:rPr>
                      <w:t>:System.Data.Linq</w:t>
                    </w:r>
                    <w:proofErr w:type="spellEnd"/>
                    <w:proofErr w:type="gramEnd"/>
                    <w:r w:rsidRPr="00C50538">
                      <w:rPr>
                        <w:rFonts w:ascii="Verdana" w:eastAsia="Times New Roman" w:hAnsi="Verdana" w:cs="Times New Roman"/>
                        <w:color w:val="333333"/>
                        <w:sz w:val="20"/>
                        <w:szCs w:val="20"/>
                        <w:lang w:val="en-US" w:eastAsia="en-IN"/>
                      </w:rPr>
                      <w:t>)object to specify the framework to load Picture object along with the main object. Refer the below code,</w:t>
                    </w:r>
                    <w:bookmarkStart w:id="9" w:name="_GoBack"/>
                    <w:bookmarkEnd w:id="9"/>
                  </w:ins>
                </w:p>
                <w:p w:rsidR="00C50538" w:rsidRPr="00C50538" w:rsidRDefault="00C50538" w:rsidP="00C50538">
                  <w:pPr>
                    <w:spacing w:after="0" w:line="300" w:lineRule="atLeast"/>
                    <w:rPr>
                      <w:ins w:id="10" w:author="Unknown"/>
                      <w:rFonts w:ascii="Verdana" w:eastAsia="Times New Roman" w:hAnsi="Verdana" w:cs="Times New Roman"/>
                      <w:color w:val="333333"/>
                      <w:sz w:val="20"/>
                      <w:szCs w:val="20"/>
                      <w:lang w:eastAsia="en-IN"/>
                    </w:rPr>
                  </w:pPr>
                  <w:ins w:id="11" w:author="Unknown">
                    <w:r w:rsidRPr="00C50538">
                      <w:rPr>
                        <w:rFonts w:ascii="Verdana" w:eastAsia="Times New Roman" w:hAnsi="Verdana" w:cs="Times New Roman"/>
                        <w:color w:val="333333"/>
                        <w:sz w:val="20"/>
                        <w:szCs w:val="20"/>
                        <w:lang w:val="en-US" w:eastAsia="en-IN"/>
                      </w:rPr>
                      <w:t> </w:t>
                    </w:r>
                  </w:ins>
                </w:p>
                <w:p w:rsidR="00C50538" w:rsidRPr="00C50538" w:rsidRDefault="00C50538" w:rsidP="00C50538">
                  <w:pPr>
                    <w:shd w:val="clear" w:color="auto" w:fill="FDFFE8"/>
                    <w:spacing w:after="0" w:line="240" w:lineRule="auto"/>
                    <w:ind w:left="720"/>
                    <w:rPr>
                      <w:ins w:id="12" w:author="Unknown"/>
                      <w:rFonts w:ascii="Courier New" w:eastAsia="Times New Roman" w:hAnsi="Courier New" w:cs="Courier New"/>
                      <w:color w:val="800000"/>
                      <w:sz w:val="18"/>
                      <w:szCs w:val="18"/>
                      <w:lang w:eastAsia="en-IN"/>
                    </w:rPr>
                  </w:pPr>
                  <w:proofErr w:type="spellStart"/>
                  <w:ins w:id="13" w:author="Unknown">
                    <w:r w:rsidRPr="00C50538">
                      <w:rPr>
                        <w:rFonts w:ascii="Courier New" w:eastAsia="Times New Roman" w:hAnsi="Courier New" w:cs="Courier New"/>
                        <w:color w:val="800000"/>
                        <w:sz w:val="18"/>
                        <w:szCs w:val="18"/>
                        <w:lang w:val="en-US" w:eastAsia="en-IN"/>
                      </w:rPr>
                      <w:t>EmployeeDataClassesDataContextdatacontext</w:t>
                    </w:r>
                    <w:proofErr w:type="spellEnd"/>
                    <w:r w:rsidRPr="00C50538">
                      <w:rPr>
                        <w:rFonts w:ascii="Courier New" w:eastAsia="Times New Roman" w:hAnsi="Courier New" w:cs="Courier New"/>
                        <w:color w:val="800000"/>
                        <w:sz w:val="18"/>
                        <w:szCs w:val="18"/>
                        <w:lang w:val="en-US" w:eastAsia="en-IN"/>
                      </w:rPr>
                      <w:t xml:space="preserve"> = new </w:t>
                    </w:r>
                    <w:proofErr w:type="spellStart"/>
                    <w:r w:rsidRPr="00C50538">
                      <w:rPr>
                        <w:rFonts w:ascii="Courier New" w:eastAsia="Times New Roman" w:hAnsi="Courier New" w:cs="Courier New"/>
                        <w:color w:val="800000"/>
                        <w:sz w:val="18"/>
                        <w:szCs w:val="18"/>
                        <w:lang w:val="en-US" w:eastAsia="en-IN"/>
                      </w:rPr>
                      <w:t>EmployeeDataClassesDataContext</w:t>
                    </w:r>
                    <w:proofErr w:type="spellEnd"/>
                    <w:r w:rsidRPr="00C50538">
                      <w:rPr>
                        <w:rFonts w:ascii="Courier New" w:eastAsia="Times New Roman" w:hAnsi="Courier New" w:cs="Courier New"/>
                        <w:color w:val="800000"/>
                        <w:sz w:val="18"/>
                        <w:szCs w:val="18"/>
                        <w:lang w:val="en-US" w:eastAsia="en-IN"/>
                      </w:rPr>
                      <w:t>();</w:t>
                    </w:r>
                  </w:ins>
                </w:p>
                <w:p w:rsidR="00C50538" w:rsidRPr="00C50538" w:rsidRDefault="00C50538" w:rsidP="00C50538">
                  <w:pPr>
                    <w:shd w:val="clear" w:color="auto" w:fill="FDFFE8"/>
                    <w:spacing w:after="0" w:line="240" w:lineRule="auto"/>
                    <w:ind w:left="720"/>
                    <w:rPr>
                      <w:ins w:id="14" w:author="Unknown"/>
                      <w:rFonts w:ascii="Courier New" w:eastAsia="Times New Roman" w:hAnsi="Courier New" w:cs="Courier New"/>
                      <w:color w:val="800000"/>
                      <w:sz w:val="18"/>
                      <w:szCs w:val="18"/>
                      <w:lang w:eastAsia="en-IN"/>
                    </w:rPr>
                  </w:pPr>
                  <w:proofErr w:type="spellStart"/>
                  <w:ins w:id="15" w:author="Unknown">
                    <w:r w:rsidRPr="00C50538">
                      <w:rPr>
                        <w:rFonts w:ascii="Courier New" w:eastAsia="Times New Roman" w:hAnsi="Courier New" w:cs="Courier New"/>
                        <w:color w:val="800000"/>
                        <w:sz w:val="18"/>
                        <w:szCs w:val="18"/>
                        <w:lang w:val="en-US" w:eastAsia="en-IN"/>
                      </w:rPr>
                      <w:t>Var</w:t>
                    </w:r>
                    <w:proofErr w:type="spellEnd"/>
                    <w:r w:rsidRPr="00C50538">
                      <w:rPr>
                        <w:rFonts w:ascii="Courier New" w:eastAsia="Times New Roman" w:hAnsi="Courier New" w:cs="Courier New"/>
                        <w:color w:val="800000"/>
                        <w:sz w:val="18"/>
                        <w:szCs w:val="18"/>
                        <w:lang w:val="en-US" w:eastAsia="en-IN"/>
                      </w:rPr>
                      <w:t xml:space="preserve"> </w:t>
                    </w:r>
                    <w:proofErr w:type="spellStart"/>
                    <w:r w:rsidRPr="00C50538">
                      <w:rPr>
                        <w:rFonts w:ascii="Courier New" w:eastAsia="Times New Roman" w:hAnsi="Courier New" w:cs="Courier New"/>
                        <w:color w:val="800000"/>
                        <w:sz w:val="18"/>
                        <w:szCs w:val="18"/>
                        <w:lang w:val="en-US" w:eastAsia="en-IN"/>
                      </w:rPr>
                      <w:t>emps</w:t>
                    </w:r>
                    <w:proofErr w:type="spellEnd"/>
                    <w:r w:rsidRPr="00C50538">
                      <w:rPr>
                        <w:rFonts w:ascii="Courier New" w:eastAsia="Times New Roman" w:hAnsi="Courier New" w:cs="Courier New"/>
                        <w:color w:val="800000"/>
                        <w:sz w:val="18"/>
                        <w:szCs w:val="18"/>
                        <w:lang w:val="en-US" w:eastAsia="en-IN"/>
                      </w:rPr>
                      <w:t xml:space="preserve"> = from </w:t>
                    </w:r>
                    <w:proofErr w:type="spellStart"/>
                    <w:r w:rsidRPr="00C50538">
                      <w:rPr>
                        <w:rFonts w:ascii="Courier New" w:eastAsia="Times New Roman" w:hAnsi="Courier New" w:cs="Courier New"/>
                        <w:color w:val="800000"/>
                        <w:sz w:val="18"/>
                        <w:szCs w:val="18"/>
                        <w:lang w:val="en-US" w:eastAsia="en-IN"/>
                      </w:rPr>
                      <w:t>em</w:t>
                    </w:r>
                    <w:proofErr w:type="spellEnd"/>
                    <w:r w:rsidRPr="00C50538">
                      <w:rPr>
                        <w:rFonts w:ascii="Courier New" w:eastAsia="Times New Roman" w:hAnsi="Courier New" w:cs="Courier New"/>
                        <w:color w:val="800000"/>
                        <w:sz w:val="18"/>
                        <w:szCs w:val="18"/>
                        <w:lang w:val="en-US" w:eastAsia="en-IN"/>
                      </w:rPr>
                      <w:t xml:space="preserve"> in </w:t>
                    </w:r>
                    <w:proofErr w:type="spellStart"/>
                    <w:r w:rsidRPr="00C50538">
                      <w:rPr>
                        <w:rFonts w:ascii="Courier New" w:eastAsia="Times New Roman" w:hAnsi="Courier New" w:cs="Courier New"/>
                        <w:color w:val="800000"/>
                        <w:sz w:val="18"/>
                        <w:szCs w:val="18"/>
                        <w:lang w:val="en-US" w:eastAsia="en-IN"/>
                      </w:rPr>
                      <w:t>datacontext.Employees</w:t>
                    </w:r>
                    <w:proofErr w:type="spellEnd"/>
                  </w:ins>
                </w:p>
                <w:p w:rsidR="00C50538" w:rsidRPr="00C50538" w:rsidRDefault="00C50538" w:rsidP="00C50538">
                  <w:pPr>
                    <w:shd w:val="clear" w:color="auto" w:fill="FDFFE8"/>
                    <w:spacing w:after="0" w:line="240" w:lineRule="auto"/>
                    <w:ind w:left="720"/>
                    <w:rPr>
                      <w:ins w:id="16" w:author="Unknown"/>
                      <w:rFonts w:ascii="Courier New" w:eastAsia="Times New Roman" w:hAnsi="Courier New" w:cs="Courier New"/>
                      <w:color w:val="800000"/>
                      <w:sz w:val="18"/>
                      <w:szCs w:val="18"/>
                      <w:lang w:eastAsia="en-IN"/>
                    </w:rPr>
                  </w:pPr>
                  <w:ins w:id="17" w:author="Unknown">
                    <w:r w:rsidRPr="00C50538">
                      <w:rPr>
                        <w:rFonts w:ascii="Courier New" w:eastAsia="Times New Roman" w:hAnsi="Courier New" w:cs="Courier New"/>
                        <w:color w:val="800000"/>
                        <w:sz w:val="18"/>
                        <w:szCs w:val="18"/>
                        <w:lang w:val="en-US" w:eastAsia="en-IN"/>
                      </w:rPr>
                      <w:t xml:space="preserve">Select </w:t>
                    </w:r>
                    <w:proofErr w:type="spellStart"/>
                    <w:r w:rsidRPr="00C50538">
                      <w:rPr>
                        <w:rFonts w:ascii="Courier New" w:eastAsia="Times New Roman" w:hAnsi="Courier New" w:cs="Courier New"/>
                        <w:color w:val="800000"/>
                        <w:sz w:val="18"/>
                        <w:szCs w:val="18"/>
                        <w:lang w:val="en-US" w:eastAsia="en-IN"/>
                      </w:rPr>
                      <w:t>em</w:t>
                    </w:r>
                    <w:proofErr w:type="spellEnd"/>
                    <w:r w:rsidRPr="00C50538">
                      <w:rPr>
                        <w:rFonts w:ascii="Courier New" w:eastAsia="Times New Roman" w:hAnsi="Courier New" w:cs="Courier New"/>
                        <w:color w:val="800000"/>
                        <w:sz w:val="18"/>
                        <w:szCs w:val="18"/>
                        <w:lang w:val="en-US" w:eastAsia="en-IN"/>
                      </w:rPr>
                      <w:t>;</w:t>
                    </w:r>
                  </w:ins>
                </w:p>
                <w:p w:rsidR="00C50538" w:rsidRPr="00C50538" w:rsidRDefault="00C50538" w:rsidP="00C50538">
                  <w:pPr>
                    <w:shd w:val="clear" w:color="auto" w:fill="FDFFE8"/>
                    <w:spacing w:after="0" w:line="240" w:lineRule="auto"/>
                    <w:rPr>
                      <w:ins w:id="18" w:author="Unknown"/>
                      <w:rFonts w:ascii="Courier New" w:eastAsia="Times New Roman" w:hAnsi="Courier New" w:cs="Courier New"/>
                      <w:color w:val="800000"/>
                      <w:sz w:val="18"/>
                      <w:szCs w:val="18"/>
                      <w:lang w:eastAsia="en-IN"/>
                    </w:rPr>
                  </w:pPr>
                  <w:ins w:id="19" w:author="Unknown">
                    <w:r w:rsidRPr="00C50538">
                      <w:rPr>
                        <w:rFonts w:ascii="Courier New" w:eastAsia="Times New Roman" w:hAnsi="Courier New" w:cs="Courier New"/>
                        <w:color w:val="800000"/>
                        <w:sz w:val="18"/>
                        <w:szCs w:val="18"/>
                        <w:lang w:val="en-US" w:eastAsia="en-IN"/>
                      </w:rPr>
                      <w:t> </w:t>
                    </w:r>
                  </w:ins>
                </w:p>
                <w:p w:rsidR="00C50538" w:rsidRPr="00C50538" w:rsidRDefault="00C50538" w:rsidP="00C50538">
                  <w:pPr>
                    <w:shd w:val="clear" w:color="auto" w:fill="FDFFE8"/>
                    <w:spacing w:after="0" w:line="240" w:lineRule="auto"/>
                    <w:rPr>
                      <w:ins w:id="20" w:author="Unknown"/>
                      <w:rFonts w:ascii="Courier New" w:eastAsia="Times New Roman" w:hAnsi="Courier New" w:cs="Courier New"/>
                      <w:color w:val="800000"/>
                      <w:sz w:val="18"/>
                      <w:szCs w:val="18"/>
                      <w:lang w:eastAsia="en-IN"/>
                    </w:rPr>
                  </w:pPr>
                  <w:ins w:id="21" w:author="Unknown">
                    <w:r w:rsidRPr="00C50538">
                      <w:rPr>
                        <w:rFonts w:ascii="Courier New" w:eastAsia="Times New Roman" w:hAnsi="Courier New" w:cs="Courier New"/>
                        <w:color w:val="800000"/>
                        <w:sz w:val="18"/>
                        <w:szCs w:val="18"/>
                        <w:lang w:val="en-US" w:eastAsia="en-IN"/>
                      </w:rPr>
                      <w:t>        </w:t>
                    </w:r>
                    <w:proofErr w:type="spellStart"/>
                    <w:r w:rsidRPr="00C50538">
                      <w:rPr>
                        <w:rFonts w:ascii="Courier New" w:eastAsia="Times New Roman" w:hAnsi="Courier New" w:cs="Courier New"/>
                        <w:color w:val="800000"/>
                        <w:sz w:val="18"/>
                        <w:szCs w:val="18"/>
                        <w:lang w:val="en-US" w:eastAsia="en-IN"/>
                      </w:rPr>
                      <w:t>DataLoadOptions</w:t>
                    </w:r>
                    <w:proofErr w:type="spellEnd"/>
                    <w:r w:rsidRPr="00C50538">
                      <w:rPr>
                        <w:rFonts w:ascii="Courier New" w:eastAsia="Times New Roman" w:hAnsi="Courier New" w:cs="Courier New"/>
                        <w:color w:val="800000"/>
                        <w:sz w:val="18"/>
                        <w:szCs w:val="18"/>
                        <w:lang w:val="en-US" w:eastAsia="en-IN"/>
                      </w:rPr>
                      <w:t xml:space="preserve"> </w:t>
                    </w:r>
                    <w:proofErr w:type="spellStart"/>
                    <w:r w:rsidRPr="00C50538">
                      <w:rPr>
                        <w:rFonts w:ascii="Courier New" w:eastAsia="Times New Roman" w:hAnsi="Courier New" w:cs="Courier New"/>
                        <w:color w:val="800000"/>
                        <w:sz w:val="18"/>
                        <w:szCs w:val="18"/>
                        <w:lang w:val="en-US" w:eastAsia="en-IN"/>
                      </w:rPr>
                      <w:t>dboption</w:t>
                    </w:r>
                    <w:proofErr w:type="spellEnd"/>
                    <w:r w:rsidRPr="00C50538">
                      <w:rPr>
                        <w:rFonts w:ascii="Courier New" w:eastAsia="Times New Roman" w:hAnsi="Courier New" w:cs="Courier New"/>
                        <w:color w:val="800000"/>
                        <w:sz w:val="18"/>
                        <w:szCs w:val="18"/>
                        <w:lang w:val="en-US" w:eastAsia="en-IN"/>
                      </w:rPr>
                      <w:t xml:space="preserve"> = new </w:t>
                    </w:r>
                    <w:proofErr w:type="spellStart"/>
                    <w:r w:rsidRPr="00C50538">
                      <w:rPr>
                        <w:rFonts w:ascii="Courier New" w:eastAsia="Times New Roman" w:hAnsi="Courier New" w:cs="Courier New"/>
                        <w:color w:val="800000"/>
                        <w:sz w:val="18"/>
                        <w:szCs w:val="18"/>
                        <w:lang w:val="en-US" w:eastAsia="en-IN"/>
                      </w:rPr>
                      <w:t>DataLoadOptions</w:t>
                    </w:r>
                    <w:proofErr w:type="spellEnd"/>
                    <w:r w:rsidRPr="00C50538">
                      <w:rPr>
                        <w:rFonts w:ascii="Courier New" w:eastAsia="Times New Roman" w:hAnsi="Courier New" w:cs="Courier New"/>
                        <w:color w:val="800000"/>
                        <w:sz w:val="18"/>
                        <w:szCs w:val="18"/>
                        <w:lang w:val="en-US" w:eastAsia="en-IN"/>
                      </w:rPr>
                      <w:t>();</w:t>
                    </w:r>
                  </w:ins>
                </w:p>
                <w:p w:rsidR="00C50538" w:rsidRPr="00C50538" w:rsidRDefault="00C50538" w:rsidP="00C50538">
                  <w:pPr>
                    <w:shd w:val="clear" w:color="auto" w:fill="FDFFE8"/>
                    <w:spacing w:after="0" w:line="240" w:lineRule="auto"/>
                    <w:ind w:left="720"/>
                    <w:rPr>
                      <w:ins w:id="22" w:author="Unknown"/>
                      <w:rFonts w:ascii="Courier New" w:eastAsia="Times New Roman" w:hAnsi="Courier New" w:cs="Courier New"/>
                      <w:color w:val="800000"/>
                      <w:sz w:val="18"/>
                      <w:szCs w:val="18"/>
                      <w:lang w:eastAsia="en-IN"/>
                    </w:rPr>
                  </w:pPr>
                  <w:proofErr w:type="spellStart"/>
                  <w:ins w:id="23" w:author="Unknown">
                    <w:r w:rsidRPr="00C50538">
                      <w:rPr>
                        <w:rFonts w:ascii="Courier New" w:eastAsia="Times New Roman" w:hAnsi="Courier New" w:cs="Courier New"/>
                        <w:color w:val="800000"/>
                        <w:sz w:val="18"/>
                        <w:szCs w:val="18"/>
                        <w:lang w:val="en-US" w:eastAsia="en-IN"/>
                      </w:rPr>
                      <w:t>dboption.LoadWith</w:t>
                    </w:r>
                    <w:proofErr w:type="spellEnd"/>
                    <w:r w:rsidRPr="00C50538">
                      <w:rPr>
                        <w:rFonts w:ascii="Courier New" w:eastAsia="Times New Roman" w:hAnsi="Courier New" w:cs="Courier New"/>
                        <w:color w:val="800000"/>
                        <w:sz w:val="18"/>
                        <w:szCs w:val="18"/>
                        <w:lang w:val="en-US" w:eastAsia="en-IN"/>
                      </w:rPr>
                      <w:t>&lt;Employee&gt;(</w:t>
                    </w:r>
                    <w:proofErr w:type="spellStart"/>
                    <w:r w:rsidRPr="00C50538">
                      <w:rPr>
                        <w:rFonts w:ascii="Courier New" w:eastAsia="Times New Roman" w:hAnsi="Courier New" w:cs="Courier New"/>
                        <w:color w:val="800000"/>
                        <w:sz w:val="18"/>
                        <w:szCs w:val="18"/>
                        <w:lang w:val="en-US" w:eastAsia="en-IN"/>
                      </w:rPr>
                      <w:t>lemp</w:t>
                    </w:r>
                    <w:proofErr w:type="spellEnd"/>
                    <w:r w:rsidRPr="00C50538">
                      <w:rPr>
                        <w:rFonts w:ascii="Courier New" w:eastAsia="Times New Roman" w:hAnsi="Courier New" w:cs="Courier New"/>
                        <w:color w:val="800000"/>
                        <w:sz w:val="18"/>
                        <w:szCs w:val="18"/>
                        <w:lang w:val="en-US" w:eastAsia="en-IN"/>
                      </w:rPr>
                      <w:t xml:space="preserve"> =&gt;</w:t>
                    </w:r>
                    <w:proofErr w:type="spellStart"/>
                    <w:r w:rsidRPr="00C50538">
                      <w:rPr>
                        <w:rFonts w:ascii="Courier New" w:eastAsia="Times New Roman" w:hAnsi="Courier New" w:cs="Courier New"/>
                        <w:color w:val="800000"/>
                        <w:sz w:val="18"/>
                        <w:szCs w:val="18"/>
                        <w:lang w:val="en-US" w:eastAsia="en-IN"/>
                      </w:rPr>
                      <w:t>lemp.Picture</w:t>
                    </w:r>
                    <w:proofErr w:type="spellEnd"/>
                    <w:r w:rsidRPr="00C50538">
                      <w:rPr>
                        <w:rFonts w:ascii="Courier New" w:eastAsia="Times New Roman" w:hAnsi="Courier New" w:cs="Courier New"/>
                        <w:color w:val="800000"/>
                        <w:sz w:val="18"/>
                        <w:szCs w:val="18"/>
                        <w:lang w:val="en-US" w:eastAsia="en-IN"/>
                      </w:rPr>
                      <w:t>);</w:t>
                    </w:r>
                  </w:ins>
                </w:p>
                <w:p w:rsidR="00C50538" w:rsidRPr="00C50538" w:rsidRDefault="00C50538" w:rsidP="00C50538">
                  <w:pPr>
                    <w:shd w:val="clear" w:color="auto" w:fill="FDFFE8"/>
                    <w:spacing w:after="0" w:line="240" w:lineRule="auto"/>
                    <w:ind w:left="720"/>
                    <w:rPr>
                      <w:ins w:id="24" w:author="Unknown"/>
                      <w:rFonts w:ascii="Courier New" w:eastAsia="Times New Roman" w:hAnsi="Courier New" w:cs="Courier New"/>
                      <w:color w:val="800000"/>
                      <w:sz w:val="18"/>
                      <w:szCs w:val="18"/>
                      <w:lang w:eastAsia="en-IN"/>
                    </w:rPr>
                  </w:pPr>
                  <w:proofErr w:type="spellStart"/>
                  <w:ins w:id="25" w:author="Unknown">
                    <w:r w:rsidRPr="00C50538">
                      <w:rPr>
                        <w:rFonts w:ascii="Courier New" w:eastAsia="Times New Roman" w:hAnsi="Courier New" w:cs="Courier New"/>
                        <w:color w:val="800000"/>
                        <w:sz w:val="18"/>
                        <w:szCs w:val="18"/>
                        <w:lang w:val="en-US" w:eastAsia="en-IN"/>
                      </w:rPr>
                      <w:t>datacontext.LoadOptions</w:t>
                    </w:r>
                    <w:proofErr w:type="spellEnd"/>
                    <w:r w:rsidRPr="00C50538">
                      <w:rPr>
                        <w:rFonts w:ascii="Courier New" w:eastAsia="Times New Roman" w:hAnsi="Courier New" w:cs="Courier New"/>
                        <w:color w:val="800000"/>
                        <w:sz w:val="18"/>
                        <w:szCs w:val="18"/>
                        <w:lang w:val="en-US" w:eastAsia="en-IN"/>
                      </w:rPr>
                      <w:t xml:space="preserve"> = </w:t>
                    </w:r>
                    <w:proofErr w:type="spellStart"/>
                    <w:r w:rsidRPr="00C50538">
                      <w:rPr>
                        <w:rFonts w:ascii="Courier New" w:eastAsia="Times New Roman" w:hAnsi="Courier New" w:cs="Courier New"/>
                        <w:color w:val="800000"/>
                        <w:sz w:val="18"/>
                        <w:szCs w:val="18"/>
                        <w:lang w:val="en-US" w:eastAsia="en-IN"/>
                      </w:rPr>
                      <w:t>dboption</w:t>
                    </w:r>
                    <w:proofErr w:type="spellEnd"/>
                    <w:r w:rsidRPr="00C50538">
                      <w:rPr>
                        <w:rFonts w:ascii="Courier New" w:eastAsia="Times New Roman" w:hAnsi="Courier New" w:cs="Courier New"/>
                        <w:color w:val="800000"/>
                        <w:sz w:val="18"/>
                        <w:szCs w:val="18"/>
                        <w:lang w:val="en-US" w:eastAsia="en-IN"/>
                      </w:rPr>
                      <w:t>;</w:t>
                    </w:r>
                  </w:ins>
                </w:p>
                <w:p w:rsidR="00C50538" w:rsidRPr="00C50538" w:rsidRDefault="00C50538" w:rsidP="00C50538">
                  <w:pPr>
                    <w:shd w:val="clear" w:color="auto" w:fill="FDFFE8"/>
                    <w:spacing w:after="0" w:line="240" w:lineRule="auto"/>
                    <w:ind w:left="720"/>
                    <w:rPr>
                      <w:ins w:id="26" w:author="Unknown"/>
                      <w:rFonts w:ascii="Courier New" w:eastAsia="Times New Roman" w:hAnsi="Courier New" w:cs="Courier New"/>
                      <w:color w:val="800000"/>
                      <w:sz w:val="18"/>
                      <w:szCs w:val="18"/>
                      <w:lang w:eastAsia="en-IN"/>
                    </w:rPr>
                  </w:pPr>
                  <w:ins w:id="27" w:author="Unknown">
                    <w:r w:rsidRPr="00C50538">
                      <w:rPr>
                        <w:rFonts w:ascii="Courier New" w:eastAsia="Times New Roman" w:hAnsi="Courier New" w:cs="Courier New"/>
                        <w:color w:val="800000"/>
                        <w:sz w:val="18"/>
                        <w:szCs w:val="18"/>
                        <w:lang w:val="en-US" w:eastAsia="en-IN"/>
                      </w:rPr>
                      <w:t> </w:t>
                    </w:r>
                  </w:ins>
                </w:p>
                <w:p w:rsidR="00C50538" w:rsidRPr="00C50538" w:rsidRDefault="00C50538" w:rsidP="00C50538">
                  <w:pPr>
                    <w:shd w:val="clear" w:color="auto" w:fill="FDFFE8"/>
                    <w:spacing w:after="0" w:line="240" w:lineRule="auto"/>
                    <w:ind w:left="720"/>
                    <w:rPr>
                      <w:ins w:id="28" w:author="Unknown"/>
                      <w:rFonts w:ascii="Courier New" w:eastAsia="Times New Roman" w:hAnsi="Courier New" w:cs="Courier New"/>
                      <w:color w:val="800000"/>
                      <w:sz w:val="18"/>
                      <w:szCs w:val="18"/>
                      <w:lang w:eastAsia="en-IN"/>
                    </w:rPr>
                  </w:pPr>
                  <w:proofErr w:type="spellStart"/>
                  <w:ins w:id="29" w:author="Unknown">
                    <w:r w:rsidRPr="00C50538">
                      <w:rPr>
                        <w:rFonts w:ascii="Courier New" w:eastAsia="Times New Roman" w:hAnsi="Courier New" w:cs="Courier New"/>
                        <w:color w:val="800000"/>
                        <w:sz w:val="18"/>
                        <w:szCs w:val="18"/>
                        <w:lang w:val="en-US" w:eastAsia="en-IN"/>
                      </w:rPr>
                      <w:t>foreach</w:t>
                    </w:r>
                    <w:proofErr w:type="spellEnd"/>
                    <w:r w:rsidRPr="00C50538">
                      <w:rPr>
                        <w:rFonts w:ascii="Courier New" w:eastAsia="Times New Roman" w:hAnsi="Courier New" w:cs="Courier New"/>
                        <w:color w:val="800000"/>
                        <w:sz w:val="18"/>
                        <w:szCs w:val="18"/>
                        <w:lang w:val="en-US" w:eastAsia="en-IN"/>
                      </w:rPr>
                      <w:t xml:space="preserve"> (Employee </w:t>
                    </w:r>
                    <w:proofErr w:type="spellStart"/>
                    <w:r w:rsidRPr="00C50538">
                      <w:rPr>
                        <w:rFonts w:ascii="Courier New" w:eastAsia="Times New Roman" w:hAnsi="Courier New" w:cs="Courier New"/>
                        <w:color w:val="800000"/>
                        <w:sz w:val="18"/>
                        <w:szCs w:val="18"/>
                        <w:lang w:val="en-US" w:eastAsia="en-IN"/>
                      </w:rPr>
                      <w:t>emp</w:t>
                    </w:r>
                    <w:proofErr w:type="spellEnd"/>
                    <w:r w:rsidRPr="00C50538">
                      <w:rPr>
                        <w:rFonts w:ascii="Courier New" w:eastAsia="Times New Roman" w:hAnsi="Courier New" w:cs="Courier New"/>
                        <w:color w:val="800000"/>
                        <w:sz w:val="18"/>
                        <w:szCs w:val="18"/>
                        <w:lang w:val="en-US" w:eastAsia="en-IN"/>
                      </w:rPr>
                      <w:t xml:space="preserve"> in </w:t>
                    </w:r>
                    <w:proofErr w:type="spellStart"/>
                    <w:r w:rsidRPr="00C50538">
                      <w:rPr>
                        <w:rFonts w:ascii="Courier New" w:eastAsia="Times New Roman" w:hAnsi="Courier New" w:cs="Courier New"/>
                        <w:color w:val="800000"/>
                        <w:sz w:val="18"/>
                        <w:szCs w:val="18"/>
                        <w:lang w:val="en-US" w:eastAsia="en-IN"/>
                      </w:rPr>
                      <w:t>emps</w:t>
                    </w:r>
                    <w:proofErr w:type="spellEnd"/>
                    <w:r w:rsidRPr="00C50538">
                      <w:rPr>
                        <w:rFonts w:ascii="Courier New" w:eastAsia="Times New Roman" w:hAnsi="Courier New" w:cs="Courier New"/>
                        <w:color w:val="800000"/>
                        <w:sz w:val="18"/>
                        <w:szCs w:val="18"/>
                        <w:lang w:val="en-US" w:eastAsia="en-IN"/>
                      </w:rPr>
                      <w:t>)</w:t>
                    </w:r>
                  </w:ins>
                </w:p>
                <w:p w:rsidR="00C50538" w:rsidRPr="00C50538" w:rsidRDefault="00C50538" w:rsidP="00C50538">
                  <w:pPr>
                    <w:shd w:val="clear" w:color="auto" w:fill="FDFFE8"/>
                    <w:spacing w:after="0" w:line="240" w:lineRule="auto"/>
                    <w:rPr>
                      <w:ins w:id="30" w:author="Unknown"/>
                      <w:rFonts w:ascii="Courier New" w:eastAsia="Times New Roman" w:hAnsi="Courier New" w:cs="Courier New"/>
                      <w:color w:val="800000"/>
                      <w:sz w:val="18"/>
                      <w:szCs w:val="18"/>
                      <w:lang w:eastAsia="en-IN"/>
                    </w:rPr>
                  </w:pPr>
                  <w:ins w:id="31" w:author="Unknown">
                    <w:r w:rsidRPr="00C50538">
                      <w:rPr>
                        <w:rFonts w:ascii="Courier New" w:eastAsia="Times New Roman" w:hAnsi="Courier New" w:cs="Courier New"/>
                        <w:color w:val="800000"/>
                        <w:sz w:val="18"/>
                        <w:szCs w:val="18"/>
                        <w:lang w:val="en-US" w:eastAsia="en-IN"/>
                      </w:rPr>
                      <w:t>        {</w:t>
                    </w:r>
                  </w:ins>
                </w:p>
                <w:p w:rsidR="00C50538" w:rsidRPr="00C50538" w:rsidRDefault="00C50538" w:rsidP="00C50538">
                  <w:pPr>
                    <w:shd w:val="clear" w:color="auto" w:fill="FDFFE8"/>
                    <w:spacing w:after="0" w:line="240" w:lineRule="auto"/>
                    <w:ind w:left="720"/>
                    <w:rPr>
                      <w:ins w:id="32" w:author="Unknown"/>
                      <w:rFonts w:ascii="Courier New" w:eastAsia="Times New Roman" w:hAnsi="Courier New" w:cs="Courier New"/>
                      <w:color w:val="800000"/>
                      <w:sz w:val="18"/>
                      <w:szCs w:val="18"/>
                      <w:lang w:eastAsia="en-IN"/>
                    </w:rPr>
                  </w:pPr>
                  <w:ins w:id="33" w:author="Unknown">
                    <w:r w:rsidRPr="00C50538">
                      <w:rPr>
                        <w:rFonts w:ascii="Courier New" w:eastAsia="Times New Roman" w:hAnsi="Courier New" w:cs="Courier New"/>
                        <w:color w:val="800000"/>
                        <w:sz w:val="18"/>
                        <w:szCs w:val="18"/>
                        <w:lang w:val="en-US" w:eastAsia="en-IN"/>
                      </w:rPr>
                      <w:t xml:space="preserve">string name = </w:t>
                    </w:r>
                    <w:proofErr w:type="spellStart"/>
                    <w:r w:rsidRPr="00C50538">
                      <w:rPr>
                        <w:rFonts w:ascii="Courier New" w:eastAsia="Times New Roman" w:hAnsi="Courier New" w:cs="Courier New"/>
                        <w:color w:val="800000"/>
                        <w:sz w:val="18"/>
                        <w:szCs w:val="18"/>
                        <w:lang w:val="en-US" w:eastAsia="en-IN"/>
                      </w:rPr>
                      <w:t>emp.EmpName</w:t>
                    </w:r>
                    <w:proofErr w:type="spellEnd"/>
                    <w:r w:rsidRPr="00C50538">
                      <w:rPr>
                        <w:rFonts w:ascii="Courier New" w:eastAsia="Times New Roman" w:hAnsi="Courier New" w:cs="Courier New"/>
                        <w:color w:val="800000"/>
                        <w:sz w:val="18"/>
                        <w:szCs w:val="18"/>
                        <w:lang w:val="en-US" w:eastAsia="en-IN"/>
                      </w:rPr>
                      <w:t>;</w:t>
                    </w:r>
                  </w:ins>
                </w:p>
                <w:p w:rsidR="00C50538" w:rsidRPr="00C50538" w:rsidRDefault="00C50538" w:rsidP="00C50538">
                  <w:pPr>
                    <w:shd w:val="clear" w:color="auto" w:fill="FDFFE8"/>
                    <w:spacing w:after="0" w:line="240" w:lineRule="auto"/>
                    <w:ind w:left="720"/>
                    <w:rPr>
                      <w:ins w:id="34" w:author="Unknown"/>
                      <w:rFonts w:ascii="Courier New" w:eastAsia="Times New Roman" w:hAnsi="Courier New" w:cs="Courier New"/>
                      <w:color w:val="800000"/>
                      <w:sz w:val="18"/>
                      <w:szCs w:val="18"/>
                      <w:lang w:eastAsia="en-IN"/>
                    </w:rPr>
                  </w:pPr>
                  <w:ins w:id="35" w:author="Unknown">
                    <w:r w:rsidRPr="00C50538">
                      <w:rPr>
                        <w:rFonts w:ascii="Courier New" w:eastAsia="Times New Roman" w:hAnsi="Courier New" w:cs="Courier New"/>
                        <w:color w:val="800000"/>
                        <w:sz w:val="18"/>
                        <w:szCs w:val="18"/>
                        <w:lang w:val="en-US" w:eastAsia="en-IN"/>
                      </w:rPr>
                      <w:t xml:space="preserve">byte[] pic = </w:t>
                    </w:r>
                    <w:proofErr w:type="spellStart"/>
                    <w:r w:rsidRPr="00C50538">
                      <w:rPr>
                        <w:rFonts w:ascii="Courier New" w:eastAsia="Times New Roman" w:hAnsi="Courier New" w:cs="Courier New"/>
                        <w:color w:val="800000"/>
                        <w:sz w:val="18"/>
                        <w:szCs w:val="18"/>
                        <w:lang w:val="en-US" w:eastAsia="en-IN"/>
                      </w:rPr>
                      <w:t>emp.Picture.ToArray</w:t>
                    </w:r>
                    <w:proofErr w:type="spellEnd"/>
                    <w:r w:rsidRPr="00C50538">
                      <w:rPr>
                        <w:rFonts w:ascii="Courier New" w:eastAsia="Times New Roman" w:hAnsi="Courier New" w:cs="Courier New"/>
                        <w:color w:val="800000"/>
                        <w:sz w:val="18"/>
                        <w:szCs w:val="18"/>
                        <w:lang w:val="en-US" w:eastAsia="en-IN"/>
                      </w:rPr>
                      <w:t>();</w:t>
                    </w:r>
                  </w:ins>
                </w:p>
                <w:p w:rsidR="00C50538" w:rsidRPr="00C50538" w:rsidRDefault="00C50538" w:rsidP="00C50538">
                  <w:pPr>
                    <w:shd w:val="clear" w:color="auto" w:fill="FDFFE8"/>
                    <w:spacing w:after="0" w:line="240" w:lineRule="auto"/>
                    <w:rPr>
                      <w:ins w:id="36" w:author="Unknown"/>
                      <w:rFonts w:ascii="Courier New" w:eastAsia="Times New Roman" w:hAnsi="Courier New" w:cs="Courier New"/>
                      <w:color w:val="800000"/>
                      <w:sz w:val="18"/>
                      <w:szCs w:val="18"/>
                      <w:lang w:eastAsia="en-IN"/>
                    </w:rPr>
                  </w:pPr>
                  <w:ins w:id="37" w:author="Unknown">
                    <w:r w:rsidRPr="00C50538">
                      <w:rPr>
                        <w:rFonts w:ascii="Courier New" w:eastAsia="Times New Roman" w:hAnsi="Courier New" w:cs="Courier New"/>
                        <w:color w:val="800000"/>
                        <w:sz w:val="18"/>
                        <w:szCs w:val="18"/>
                        <w:lang w:val="en-US" w:eastAsia="en-IN"/>
                      </w:rPr>
                      <w:t>        } </w:t>
                    </w:r>
                  </w:ins>
                </w:p>
                <w:p w:rsidR="00C50538" w:rsidRPr="00C50538" w:rsidRDefault="00C50538" w:rsidP="00C50538">
                  <w:pPr>
                    <w:shd w:val="clear" w:color="auto" w:fill="FDFFE8"/>
                    <w:spacing w:after="0" w:line="240" w:lineRule="auto"/>
                    <w:rPr>
                      <w:ins w:id="38" w:author="Unknown"/>
                      <w:rFonts w:ascii="Courier New" w:eastAsia="Times New Roman" w:hAnsi="Courier New" w:cs="Courier New"/>
                      <w:color w:val="800000"/>
                      <w:sz w:val="18"/>
                      <w:szCs w:val="18"/>
                      <w:lang w:eastAsia="en-IN"/>
                    </w:rPr>
                  </w:pPr>
                  <w:ins w:id="39" w:author="Unknown">
                    <w:r w:rsidRPr="00C50538">
                      <w:rPr>
                        <w:rFonts w:ascii="Courier New" w:eastAsia="Times New Roman" w:hAnsi="Courier New" w:cs="Courier New"/>
                        <w:color w:val="800000"/>
                        <w:sz w:val="18"/>
                        <w:szCs w:val="18"/>
                        <w:lang w:val="en-US" w:eastAsia="en-IN"/>
                      </w:rPr>
                      <w:t> </w:t>
                    </w:r>
                  </w:ins>
                </w:p>
                <w:p w:rsidR="00C50538" w:rsidRPr="00C50538" w:rsidRDefault="00C50538" w:rsidP="00C50538">
                  <w:pPr>
                    <w:spacing w:after="0" w:line="300" w:lineRule="atLeast"/>
                    <w:rPr>
                      <w:ins w:id="40" w:author="Unknown"/>
                      <w:rFonts w:ascii="Verdana" w:eastAsia="Times New Roman" w:hAnsi="Verdana" w:cs="Times New Roman"/>
                      <w:color w:val="333333"/>
                      <w:sz w:val="20"/>
                      <w:szCs w:val="20"/>
                      <w:lang w:eastAsia="en-IN"/>
                    </w:rPr>
                  </w:pPr>
                  <w:ins w:id="41" w:author="Unknown">
                    <w:r w:rsidRPr="00C50538">
                      <w:rPr>
                        <w:rFonts w:ascii="Verdana" w:eastAsia="Times New Roman" w:hAnsi="Verdana" w:cs="Times New Roman"/>
                        <w:color w:val="333333"/>
                        <w:sz w:val="20"/>
                        <w:szCs w:val="20"/>
                        <w:lang w:val="en-US" w:eastAsia="en-IN"/>
                      </w:rPr>
                      <w:t>You can enable the profiler to check the query sent to SQL server when executing the above code. Refer the below figure,</w:t>
                    </w:r>
                  </w:ins>
                </w:p>
                <w:p w:rsidR="00C50538" w:rsidRPr="00C50538" w:rsidRDefault="00C50538" w:rsidP="00C50538">
                  <w:pPr>
                    <w:spacing w:after="0" w:line="240" w:lineRule="auto"/>
                    <w:rPr>
                      <w:ins w:id="42"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CEB49D3" wp14:editId="197C2056">
                        <wp:extent cx="5947410" cy="205105"/>
                        <wp:effectExtent l="0" t="0" r="0" b="4445"/>
                        <wp:docPr id="1" name="Picture 1" descr="Lazy Loading vs Eagerly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zy Loading vs Eagerly 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10" cy="205105"/>
                                </a:xfrm>
                                <a:prstGeom prst="rect">
                                  <a:avLst/>
                                </a:prstGeom>
                                <a:noFill/>
                                <a:ln>
                                  <a:noFill/>
                                </a:ln>
                              </pic:spPr>
                            </pic:pic>
                          </a:graphicData>
                        </a:graphic>
                      </wp:inline>
                    </w:drawing>
                  </w:r>
                </w:p>
                <w:p w:rsidR="00C50538" w:rsidRPr="00C50538" w:rsidRDefault="00C50538" w:rsidP="00C50538">
                  <w:pPr>
                    <w:spacing w:after="0" w:line="300" w:lineRule="atLeast"/>
                    <w:rPr>
                      <w:ins w:id="43" w:author="Unknown"/>
                      <w:rFonts w:ascii="Verdana" w:eastAsia="Times New Roman" w:hAnsi="Verdana" w:cs="Times New Roman"/>
                      <w:color w:val="333333"/>
                      <w:sz w:val="20"/>
                      <w:szCs w:val="20"/>
                      <w:lang w:eastAsia="en-IN"/>
                    </w:rPr>
                  </w:pPr>
                  <w:ins w:id="44" w:author="Unknown">
                    <w:r w:rsidRPr="00C50538">
                      <w:rPr>
                        <w:rFonts w:ascii="Verdana" w:eastAsia="Times New Roman" w:hAnsi="Verdana" w:cs="Times New Roman"/>
                        <w:color w:val="333333"/>
                        <w:sz w:val="20"/>
                        <w:szCs w:val="20"/>
                        <w:lang w:val="en-US" w:eastAsia="en-IN"/>
                      </w:rPr>
                      <w:t xml:space="preserve">If you would like to know more about </w:t>
                    </w:r>
                    <w:proofErr w:type="spellStart"/>
                    <w:r w:rsidRPr="00C50538">
                      <w:rPr>
                        <w:rFonts w:ascii="Verdana" w:eastAsia="Times New Roman" w:hAnsi="Verdana" w:cs="Times New Roman"/>
                        <w:color w:val="333333"/>
                        <w:sz w:val="20"/>
                        <w:szCs w:val="20"/>
                        <w:lang w:val="en-US" w:eastAsia="en-IN"/>
                      </w:rPr>
                      <w:t>DataLoadOptions</w:t>
                    </w:r>
                    <w:proofErr w:type="spellEnd"/>
                    <w:r w:rsidRPr="00C50538">
                      <w:rPr>
                        <w:rFonts w:ascii="Verdana" w:eastAsia="Times New Roman" w:hAnsi="Verdana" w:cs="Times New Roman"/>
                        <w:color w:val="333333"/>
                        <w:sz w:val="20"/>
                        <w:szCs w:val="20"/>
                        <w:lang w:val="en-US" w:eastAsia="en-IN"/>
                      </w:rPr>
                      <w:t xml:space="preserve"> and Immediate load you read the below article,</w:t>
                    </w:r>
                  </w:ins>
                </w:p>
                <w:p w:rsidR="00C50538" w:rsidRPr="00C50538" w:rsidRDefault="00C50538" w:rsidP="00C50538">
                  <w:pPr>
                    <w:spacing w:after="0" w:line="300" w:lineRule="atLeast"/>
                    <w:rPr>
                      <w:ins w:id="45" w:author="Unknown"/>
                      <w:rFonts w:ascii="Verdana" w:eastAsia="Times New Roman" w:hAnsi="Verdana" w:cs="Times New Roman"/>
                      <w:color w:val="333333"/>
                      <w:sz w:val="20"/>
                      <w:szCs w:val="20"/>
                      <w:lang w:eastAsia="en-IN"/>
                    </w:rPr>
                  </w:pPr>
                  <w:ins w:id="46" w:author="Unknown">
                    <w:r w:rsidRPr="00C50538">
                      <w:rPr>
                        <w:rFonts w:ascii="Verdana" w:eastAsia="Times New Roman" w:hAnsi="Verdana" w:cs="Times New Roman"/>
                        <w:color w:val="333333"/>
                        <w:sz w:val="20"/>
                        <w:szCs w:val="20"/>
                        <w:lang w:val="en-US" w:eastAsia="en-IN"/>
                      </w:rPr>
                      <w:fldChar w:fldCharType="begin"/>
                    </w:r>
                    <w:r w:rsidRPr="00C50538">
                      <w:rPr>
                        <w:rFonts w:ascii="Verdana" w:eastAsia="Times New Roman" w:hAnsi="Verdana" w:cs="Times New Roman"/>
                        <w:color w:val="333333"/>
                        <w:sz w:val="20"/>
                        <w:szCs w:val="20"/>
                        <w:lang w:val="en-US" w:eastAsia="en-IN"/>
                      </w:rPr>
                      <w:instrText xml:space="preserve"> HYPERLINK "http://www.codedigest.com/Articles/ASPNET/364_Using_DataLoadOptions_to_Fetch(Immediate_Load)_the_Related_Objects_in_LINQ.aspx" </w:instrText>
                    </w:r>
                    <w:r w:rsidRPr="00C50538">
                      <w:rPr>
                        <w:rFonts w:ascii="Verdana" w:eastAsia="Times New Roman" w:hAnsi="Verdana" w:cs="Times New Roman"/>
                        <w:color w:val="333333"/>
                        <w:sz w:val="20"/>
                        <w:szCs w:val="20"/>
                        <w:lang w:val="en-US" w:eastAsia="en-IN"/>
                      </w:rPr>
                      <w:fldChar w:fldCharType="separate"/>
                    </w:r>
                    <w:r w:rsidRPr="00C50538">
                      <w:rPr>
                        <w:rFonts w:ascii="Verdana" w:eastAsia="Times New Roman" w:hAnsi="Verdana" w:cs="Times New Roman"/>
                        <w:color w:val="555555"/>
                        <w:sz w:val="20"/>
                        <w:szCs w:val="20"/>
                        <w:u w:val="single"/>
                        <w:lang w:val="en-US" w:eastAsia="en-IN"/>
                      </w:rPr>
                      <w:t xml:space="preserve">Using </w:t>
                    </w:r>
                    <w:proofErr w:type="spellStart"/>
                    <w:r w:rsidRPr="00C50538">
                      <w:rPr>
                        <w:rFonts w:ascii="Verdana" w:eastAsia="Times New Roman" w:hAnsi="Verdana" w:cs="Times New Roman"/>
                        <w:color w:val="555555"/>
                        <w:sz w:val="20"/>
                        <w:szCs w:val="20"/>
                        <w:u w:val="single"/>
                        <w:lang w:val="en-US" w:eastAsia="en-IN"/>
                      </w:rPr>
                      <w:t>DataLoadOptions</w:t>
                    </w:r>
                    <w:proofErr w:type="spellEnd"/>
                    <w:r w:rsidRPr="00C50538">
                      <w:rPr>
                        <w:rFonts w:ascii="Verdana" w:eastAsia="Times New Roman" w:hAnsi="Verdana" w:cs="Times New Roman"/>
                        <w:color w:val="555555"/>
                        <w:sz w:val="20"/>
                        <w:szCs w:val="20"/>
                        <w:u w:val="single"/>
                        <w:lang w:val="en-US" w:eastAsia="en-IN"/>
                      </w:rPr>
                      <w:t xml:space="preserve"> to Fetch(Immediate Load) the Related Objects in LINQ</w:t>
                    </w:r>
                    <w:r w:rsidRPr="00C50538">
                      <w:rPr>
                        <w:rFonts w:ascii="Verdana" w:eastAsia="Times New Roman" w:hAnsi="Verdana" w:cs="Times New Roman"/>
                        <w:color w:val="333333"/>
                        <w:sz w:val="20"/>
                        <w:szCs w:val="20"/>
                        <w:lang w:val="en-US" w:eastAsia="en-IN"/>
                      </w:rPr>
                      <w:fldChar w:fldCharType="end"/>
                    </w:r>
                  </w:ins>
                </w:p>
              </w:tc>
              <w:tc>
                <w:tcPr>
                  <w:tcW w:w="0" w:type="auto"/>
                  <w:vMerge/>
                  <w:vAlign w:val="center"/>
                  <w:hideMark/>
                </w:tcPr>
                <w:p w:rsidR="00C50538" w:rsidRPr="00C50538" w:rsidRDefault="00C50538" w:rsidP="00C50538">
                  <w:pPr>
                    <w:spacing w:after="0" w:line="240" w:lineRule="auto"/>
                    <w:rPr>
                      <w:ins w:id="47" w:author="Unknown"/>
                      <w:rFonts w:ascii="Times New Roman" w:eastAsia="Times New Roman" w:hAnsi="Times New Roman" w:cs="Times New Roman"/>
                      <w:sz w:val="24"/>
                      <w:szCs w:val="24"/>
                      <w:lang w:eastAsia="en-IN"/>
                    </w:rPr>
                  </w:pPr>
                </w:p>
              </w:tc>
            </w:tr>
          </w:tbl>
          <w:p w:rsidR="00C50538" w:rsidRPr="00C50538" w:rsidRDefault="00C50538" w:rsidP="00C50538">
            <w:pPr>
              <w:spacing w:after="0" w:line="240" w:lineRule="auto"/>
              <w:rPr>
                <w:rFonts w:ascii="Verdana" w:eastAsia="Times New Roman" w:hAnsi="Verdana" w:cs="Times New Roman"/>
                <w:color w:val="555555"/>
                <w:sz w:val="18"/>
                <w:szCs w:val="18"/>
                <w:lang w:eastAsia="en-IN"/>
              </w:rPr>
            </w:pPr>
          </w:p>
        </w:tc>
      </w:tr>
      <w:tr w:rsidR="00C50538" w:rsidRPr="00C50538" w:rsidTr="00C50538">
        <w:trPr>
          <w:tblCellSpacing w:w="15" w:type="dxa"/>
        </w:trPr>
        <w:tc>
          <w:tcPr>
            <w:tcW w:w="2821" w:type="pct"/>
            <w:vAlign w:val="center"/>
            <w:hideMark/>
          </w:tcPr>
          <w:p w:rsidR="00C50538" w:rsidRPr="00C50538" w:rsidRDefault="00C50538" w:rsidP="00C50538">
            <w:pPr>
              <w:spacing w:after="0" w:line="270" w:lineRule="atLeast"/>
              <w:rPr>
                <w:rFonts w:ascii="Verdana" w:eastAsia="Times New Roman" w:hAnsi="Verdana" w:cs="Times New Roman"/>
                <w:b/>
                <w:bCs/>
                <w:color w:val="CC6633"/>
                <w:sz w:val="18"/>
                <w:szCs w:val="18"/>
                <w:lang w:eastAsia="en-IN"/>
              </w:rPr>
            </w:pPr>
            <w:r w:rsidRPr="00C50538">
              <w:rPr>
                <w:rFonts w:ascii="Verdana" w:eastAsia="Times New Roman" w:hAnsi="Verdana" w:cs="Times New Roman"/>
                <w:b/>
                <w:bCs/>
                <w:color w:val="CC6633"/>
                <w:sz w:val="18"/>
                <w:szCs w:val="18"/>
                <w:lang w:val="en-US" w:eastAsia="en-IN"/>
              </w:rPr>
              <w:lastRenderedPageBreak/>
              <w:t>Conclusion</w:t>
            </w:r>
          </w:p>
          <w:p w:rsidR="00C50538" w:rsidRPr="00C50538" w:rsidRDefault="00C50538" w:rsidP="00C50538">
            <w:pPr>
              <w:spacing w:after="0" w:line="300" w:lineRule="atLeast"/>
              <w:rPr>
                <w:rFonts w:ascii="Verdana" w:eastAsia="Times New Roman" w:hAnsi="Verdana" w:cs="Times New Roman"/>
                <w:color w:val="333333"/>
                <w:sz w:val="20"/>
                <w:szCs w:val="20"/>
                <w:lang w:eastAsia="en-IN"/>
              </w:rPr>
            </w:pPr>
            <w:r w:rsidRPr="00C50538">
              <w:rPr>
                <w:rFonts w:ascii="Verdana" w:eastAsia="Times New Roman" w:hAnsi="Verdana" w:cs="Times New Roman"/>
                <w:color w:val="333333"/>
                <w:sz w:val="20"/>
                <w:szCs w:val="20"/>
                <w:lang w:val="en-US" w:eastAsia="en-IN"/>
              </w:rPr>
              <w:t>Lazy loading is a very good pattern to opt for when we look to make our application efficient. One has to do a proper analysis on the data flow nature of the application to decide whether to use it not to use. Lazy loading technique can also be used in presentation level. For example, when you categorize the stuffs you are offering in your site it is best to show only main categories instead of showing its sub categories too in a shot. Looking at the categories the users may be able to select the category of their interest and expand the same to see it sub categories. It is in this case you can decide to lazy load the sub categories of the items you are offering in your website. By doing this, you are offering your users a better experience, performance and also efficiently managing screen real estate. Examples:</w:t>
            </w:r>
          </w:p>
          <w:p w:rsidR="00C50538" w:rsidRPr="00C50538" w:rsidRDefault="00D7613A" w:rsidP="00C50538">
            <w:pPr>
              <w:spacing w:after="0" w:line="300" w:lineRule="atLeast"/>
              <w:rPr>
                <w:rFonts w:ascii="Verdana" w:eastAsia="Times New Roman" w:hAnsi="Verdana" w:cs="Times New Roman"/>
                <w:color w:val="333333"/>
                <w:sz w:val="20"/>
                <w:szCs w:val="20"/>
                <w:lang w:eastAsia="en-IN"/>
              </w:rPr>
            </w:pPr>
            <w:hyperlink r:id="rId7" w:history="1">
              <w:r w:rsidR="00C50538" w:rsidRPr="00C50538">
                <w:rPr>
                  <w:rFonts w:ascii="Verdana" w:eastAsia="Times New Roman" w:hAnsi="Verdana" w:cs="Times New Roman"/>
                  <w:color w:val="555555"/>
                  <w:sz w:val="20"/>
                  <w:szCs w:val="20"/>
                  <w:u w:val="single"/>
                  <w:lang w:val="en-US" w:eastAsia="en-IN"/>
                </w:rPr>
                <w:t xml:space="preserve">Lazy Loading </w:t>
              </w:r>
              <w:proofErr w:type="spellStart"/>
              <w:r w:rsidR="00C50538" w:rsidRPr="00C50538">
                <w:rPr>
                  <w:rFonts w:ascii="Verdana" w:eastAsia="Times New Roman" w:hAnsi="Verdana" w:cs="Times New Roman"/>
                  <w:color w:val="555555"/>
                  <w:sz w:val="20"/>
                  <w:szCs w:val="20"/>
                  <w:u w:val="single"/>
                  <w:lang w:val="en-US" w:eastAsia="en-IN"/>
                </w:rPr>
                <w:t>jquery</w:t>
              </w:r>
              <w:proofErr w:type="spellEnd"/>
              <w:r w:rsidR="00C50538" w:rsidRPr="00C50538">
                <w:rPr>
                  <w:rFonts w:ascii="Verdana" w:eastAsia="Times New Roman" w:hAnsi="Verdana" w:cs="Times New Roman"/>
                  <w:color w:val="555555"/>
                  <w:sz w:val="20"/>
                  <w:szCs w:val="20"/>
                  <w:u w:val="single"/>
                  <w:lang w:val="en-US" w:eastAsia="en-IN"/>
                </w:rPr>
                <w:t xml:space="preserve"> Accordion Panel in ASP.Net</w:t>
              </w:r>
            </w:hyperlink>
            <w:r w:rsidR="00C50538" w:rsidRPr="00C50538">
              <w:rPr>
                <w:rFonts w:ascii="Verdana" w:eastAsia="Times New Roman" w:hAnsi="Verdana" w:cs="Times New Roman"/>
                <w:color w:val="333333"/>
                <w:sz w:val="20"/>
                <w:szCs w:val="20"/>
                <w:lang w:val="en-US" w:eastAsia="en-IN"/>
              </w:rPr>
              <w:t> and </w:t>
            </w:r>
            <w:hyperlink r:id="rId8" w:history="1">
              <w:r w:rsidR="00C50538" w:rsidRPr="00C50538">
                <w:rPr>
                  <w:rFonts w:ascii="Verdana" w:eastAsia="Times New Roman" w:hAnsi="Verdana" w:cs="Times New Roman"/>
                  <w:color w:val="555555"/>
                  <w:sz w:val="20"/>
                  <w:szCs w:val="20"/>
                  <w:u w:val="single"/>
                  <w:lang w:val="en-US" w:eastAsia="en-IN"/>
                </w:rPr>
                <w:t xml:space="preserve">Lazy Loading </w:t>
              </w:r>
              <w:proofErr w:type="spellStart"/>
              <w:r w:rsidR="00C50538" w:rsidRPr="00C50538">
                <w:rPr>
                  <w:rFonts w:ascii="Verdana" w:eastAsia="Times New Roman" w:hAnsi="Verdana" w:cs="Times New Roman"/>
                  <w:color w:val="555555"/>
                  <w:sz w:val="20"/>
                  <w:szCs w:val="20"/>
                  <w:u w:val="single"/>
                  <w:lang w:val="en-US" w:eastAsia="en-IN"/>
                </w:rPr>
                <w:t>jQuery</w:t>
              </w:r>
              <w:proofErr w:type="spellEnd"/>
              <w:r w:rsidR="00C50538" w:rsidRPr="00C50538">
                <w:rPr>
                  <w:rFonts w:ascii="Verdana" w:eastAsia="Times New Roman" w:hAnsi="Verdana" w:cs="Times New Roman"/>
                  <w:color w:val="555555"/>
                  <w:sz w:val="20"/>
                  <w:szCs w:val="20"/>
                  <w:u w:val="single"/>
                  <w:lang w:val="en-US" w:eastAsia="en-IN"/>
                </w:rPr>
                <w:t xml:space="preserve"> Collapsible Panel in ASP.Net Using JSON</w:t>
              </w:r>
            </w:hyperlink>
          </w:p>
        </w:tc>
        <w:tc>
          <w:tcPr>
            <w:tcW w:w="0" w:type="auto"/>
            <w:vAlign w:val="center"/>
            <w:hideMark/>
          </w:tcPr>
          <w:p w:rsidR="00C50538" w:rsidRPr="00C50538" w:rsidRDefault="00C50538" w:rsidP="00C50538">
            <w:pPr>
              <w:spacing w:after="0" w:line="240" w:lineRule="auto"/>
              <w:rPr>
                <w:rFonts w:ascii="Times New Roman" w:eastAsia="Times New Roman" w:hAnsi="Times New Roman" w:cs="Times New Roman"/>
                <w:sz w:val="20"/>
                <w:szCs w:val="20"/>
                <w:lang w:eastAsia="en-IN"/>
              </w:rPr>
            </w:pPr>
          </w:p>
        </w:tc>
      </w:tr>
    </w:tbl>
    <w:p w:rsidR="009261FD" w:rsidRDefault="009261FD"/>
    <w:sectPr w:rsidR="00926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411"/>
    <w:rsid w:val="009261FD"/>
    <w:rsid w:val="00956411"/>
    <w:rsid w:val="00C50538"/>
    <w:rsid w:val="00D76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title"/>
    <w:basedOn w:val="Normal"/>
    <w:rsid w:val="00C505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rticlecontent">
    <w:name w:val="articlecontent"/>
    <w:basedOn w:val="Normal"/>
    <w:rsid w:val="00C505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detitle">
    <w:name w:val="codetitle"/>
    <w:basedOn w:val="Normal"/>
    <w:rsid w:val="00C505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rticlecode">
    <w:name w:val="articlecode"/>
    <w:basedOn w:val="Normal"/>
    <w:rsid w:val="00C505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50538"/>
  </w:style>
  <w:style w:type="character" w:styleId="Hyperlink">
    <w:name w:val="Hyperlink"/>
    <w:basedOn w:val="DefaultParagraphFont"/>
    <w:uiPriority w:val="99"/>
    <w:semiHidden/>
    <w:unhideWhenUsed/>
    <w:rsid w:val="00C50538"/>
    <w:rPr>
      <w:color w:val="0000FF"/>
      <w:u w:val="single"/>
    </w:rPr>
  </w:style>
  <w:style w:type="paragraph" w:customStyle="1" w:styleId="articlesubtitle">
    <w:name w:val="articlesubtitle"/>
    <w:basedOn w:val="Normal"/>
    <w:rsid w:val="00C505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50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5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title"/>
    <w:basedOn w:val="Normal"/>
    <w:rsid w:val="00C505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rticlecontent">
    <w:name w:val="articlecontent"/>
    <w:basedOn w:val="Normal"/>
    <w:rsid w:val="00C505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detitle">
    <w:name w:val="codetitle"/>
    <w:basedOn w:val="Normal"/>
    <w:rsid w:val="00C505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rticlecode">
    <w:name w:val="articlecode"/>
    <w:basedOn w:val="Normal"/>
    <w:rsid w:val="00C505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50538"/>
  </w:style>
  <w:style w:type="character" w:styleId="Hyperlink">
    <w:name w:val="Hyperlink"/>
    <w:basedOn w:val="DefaultParagraphFont"/>
    <w:uiPriority w:val="99"/>
    <w:semiHidden/>
    <w:unhideWhenUsed/>
    <w:rsid w:val="00C50538"/>
    <w:rPr>
      <w:color w:val="0000FF"/>
      <w:u w:val="single"/>
    </w:rPr>
  </w:style>
  <w:style w:type="paragraph" w:customStyle="1" w:styleId="articlesubtitle">
    <w:name w:val="articlesubtitle"/>
    <w:basedOn w:val="Normal"/>
    <w:rsid w:val="00C505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50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5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151500">
      <w:bodyDiv w:val="1"/>
      <w:marLeft w:val="0"/>
      <w:marRight w:val="0"/>
      <w:marTop w:val="0"/>
      <w:marBottom w:val="0"/>
      <w:divBdr>
        <w:top w:val="none" w:sz="0" w:space="0" w:color="auto"/>
        <w:left w:val="none" w:sz="0" w:space="0" w:color="auto"/>
        <w:bottom w:val="none" w:sz="0" w:space="0" w:color="auto"/>
        <w:right w:val="none" w:sz="0" w:space="0" w:color="auto"/>
      </w:divBdr>
      <w:divsChild>
        <w:div w:id="862480252">
          <w:marLeft w:val="0"/>
          <w:marRight w:val="30"/>
          <w:marTop w:val="0"/>
          <w:marBottom w:val="120"/>
          <w:divBdr>
            <w:top w:val="none" w:sz="0" w:space="0" w:color="auto"/>
            <w:left w:val="none" w:sz="0" w:space="0" w:color="auto"/>
            <w:bottom w:val="none" w:sz="0" w:space="0" w:color="auto"/>
            <w:right w:val="none" w:sz="0" w:space="0" w:color="auto"/>
          </w:divBdr>
          <w:divsChild>
            <w:div w:id="802232679">
              <w:marLeft w:val="0"/>
              <w:marRight w:val="0"/>
              <w:marTop w:val="60"/>
              <w:marBottom w:val="0"/>
              <w:divBdr>
                <w:top w:val="none" w:sz="0" w:space="0" w:color="auto"/>
                <w:left w:val="none" w:sz="0" w:space="0" w:color="auto"/>
                <w:bottom w:val="none" w:sz="0" w:space="0" w:color="auto"/>
                <w:right w:val="none" w:sz="0" w:space="0" w:color="auto"/>
              </w:divBdr>
            </w:div>
            <w:div w:id="199174932">
              <w:marLeft w:val="0"/>
              <w:marRight w:val="0"/>
              <w:marTop w:val="90"/>
              <w:marBottom w:val="0"/>
              <w:divBdr>
                <w:top w:val="dotted" w:sz="6" w:space="3" w:color="CCCCCC"/>
                <w:left w:val="none" w:sz="0" w:space="0" w:color="auto"/>
                <w:bottom w:val="none" w:sz="0" w:space="0" w:color="auto"/>
                <w:right w:val="none" w:sz="0" w:space="0" w:color="auto"/>
              </w:divBdr>
            </w:div>
          </w:divsChild>
        </w:div>
        <w:div w:id="355695610">
          <w:marLeft w:val="0"/>
          <w:marRight w:val="30"/>
          <w:marTop w:val="0"/>
          <w:marBottom w:val="120"/>
          <w:divBdr>
            <w:top w:val="none" w:sz="0" w:space="0" w:color="auto"/>
            <w:left w:val="none" w:sz="0" w:space="0" w:color="auto"/>
            <w:bottom w:val="none" w:sz="0" w:space="0" w:color="auto"/>
            <w:right w:val="none" w:sz="0" w:space="0" w:color="auto"/>
          </w:divBdr>
          <w:divsChild>
            <w:div w:id="631449634">
              <w:marLeft w:val="0"/>
              <w:marRight w:val="0"/>
              <w:marTop w:val="60"/>
              <w:marBottom w:val="0"/>
              <w:divBdr>
                <w:top w:val="none" w:sz="0" w:space="0" w:color="auto"/>
                <w:left w:val="none" w:sz="0" w:space="0" w:color="auto"/>
                <w:bottom w:val="none" w:sz="0" w:space="0" w:color="auto"/>
                <w:right w:val="none" w:sz="0" w:space="0" w:color="auto"/>
              </w:divBdr>
            </w:div>
            <w:div w:id="928344112">
              <w:marLeft w:val="0"/>
              <w:marRight w:val="0"/>
              <w:marTop w:val="90"/>
              <w:marBottom w:val="0"/>
              <w:divBdr>
                <w:top w:val="dotted" w:sz="6" w:space="3" w:color="CCCCCC"/>
                <w:left w:val="none" w:sz="0" w:space="0" w:color="auto"/>
                <w:bottom w:val="none" w:sz="0" w:space="0" w:color="auto"/>
                <w:right w:val="none" w:sz="0" w:space="0" w:color="auto"/>
              </w:divBdr>
            </w:div>
          </w:divsChild>
        </w:div>
        <w:div w:id="1624381350">
          <w:marLeft w:val="0"/>
          <w:marRight w:val="30"/>
          <w:marTop w:val="0"/>
          <w:marBottom w:val="120"/>
          <w:divBdr>
            <w:top w:val="none" w:sz="0" w:space="0" w:color="auto"/>
            <w:left w:val="none" w:sz="0" w:space="0" w:color="auto"/>
            <w:bottom w:val="none" w:sz="0" w:space="0" w:color="auto"/>
            <w:right w:val="none" w:sz="0" w:space="0" w:color="auto"/>
          </w:divBdr>
          <w:divsChild>
            <w:div w:id="1650750334">
              <w:marLeft w:val="0"/>
              <w:marRight w:val="0"/>
              <w:marTop w:val="60"/>
              <w:marBottom w:val="0"/>
              <w:divBdr>
                <w:top w:val="none" w:sz="0" w:space="0" w:color="auto"/>
                <w:left w:val="none" w:sz="0" w:space="0" w:color="auto"/>
                <w:bottom w:val="none" w:sz="0" w:space="0" w:color="auto"/>
                <w:right w:val="none" w:sz="0" w:space="0" w:color="auto"/>
              </w:divBdr>
            </w:div>
            <w:div w:id="1297180181">
              <w:marLeft w:val="0"/>
              <w:marRight w:val="0"/>
              <w:marTop w:val="90"/>
              <w:marBottom w:val="0"/>
              <w:divBdr>
                <w:top w:val="dotted" w:sz="6" w:space="3" w:color="CCCCCC"/>
                <w:left w:val="none" w:sz="0" w:space="0" w:color="auto"/>
                <w:bottom w:val="none" w:sz="0" w:space="0" w:color="auto"/>
                <w:right w:val="none" w:sz="0" w:space="0" w:color="auto"/>
              </w:divBdr>
            </w:div>
          </w:divsChild>
        </w:div>
        <w:div w:id="940333032">
          <w:marLeft w:val="0"/>
          <w:marRight w:val="30"/>
          <w:marTop w:val="0"/>
          <w:marBottom w:val="120"/>
          <w:divBdr>
            <w:top w:val="none" w:sz="0" w:space="0" w:color="auto"/>
            <w:left w:val="none" w:sz="0" w:space="0" w:color="auto"/>
            <w:bottom w:val="none" w:sz="0" w:space="0" w:color="auto"/>
            <w:right w:val="none" w:sz="0" w:space="0" w:color="auto"/>
          </w:divBdr>
          <w:divsChild>
            <w:div w:id="1501579405">
              <w:marLeft w:val="0"/>
              <w:marRight w:val="0"/>
              <w:marTop w:val="60"/>
              <w:marBottom w:val="0"/>
              <w:divBdr>
                <w:top w:val="none" w:sz="0" w:space="0" w:color="auto"/>
                <w:left w:val="none" w:sz="0" w:space="0" w:color="auto"/>
                <w:bottom w:val="none" w:sz="0" w:space="0" w:color="auto"/>
                <w:right w:val="none" w:sz="0" w:space="0" w:color="auto"/>
              </w:divBdr>
            </w:div>
            <w:div w:id="1471240747">
              <w:marLeft w:val="0"/>
              <w:marRight w:val="0"/>
              <w:marTop w:val="90"/>
              <w:marBottom w:val="0"/>
              <w:divBdr>
                <w:top w:val="dotted" w:sz="6" w:space="3" w:color="CCCCCC"/>
                <w:left w:val="none" w:sz="0" w:space="0" w:color="auto"/>
                <w:bottom w:val="none" w:sz="0" w:space="0" w:color="auto"/>
                <w:right w:val="none" w:sz="0" w:space="0" w:color="auto"/>
              </w:divBdr>
            </w:div>
          </w:divsChild>
        </w:div>
        <w:div w:id="1610623589">
          <w:marLeft w:val="0"/>
          <w:marRight w:val="30"/>
          <w:marTop w:val="0"/>
          <w:marBottom w:val="120"/>
          <w:divBdr>
            <w:top w:val="none" w:sz="0" w:space="0" w:color="auto"/>
            <w:left w:val="none" w:sz="0" w:space="0" w:color="auto"/>
            <w:bottom w:val="none" w:sz="0" w:space="0" w:color="auto"/>
            <w:right w:val="none" w:sz="0" w:space="0" w:color="auto"/>
          </w:divBdr>
          <w:divsChild>
            <w:div w:id="338508169">
              <w:marLeft w:val="0"/>
              <w:marRight w:val="0"/>
              <w:marTop w:val="60"/>
              <w:marBottom w:val="0"/>
              <w:divBdr>
                <w:top w:val="none" w:sz="0" w:space="0" w:color="auto"/>
                <w:left w:val="none" w:sz="0" w:space="0" w:color="auto"/>
                <w:bottom w:val="none" w:sz="0" w:space="0" w:color="auto"/>
                <w:right w:val="none" w:sz="0" w:space="0" w:color="auto"/>
              </w:divBdr>
            </w:div>
            <w:div w:id="1336229164">
              <w:marLeft w:val="0"/>
              <w:marRight w:val="0"/>
              <w:marTop w:val="90"/>
              <w:marBottom w:val="0"/>
              <w:divBdr>
                <w:top w:val="dotted" w:sz="6" w:space="3" w:color="CCCCCC"/>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digest.com/Articles/jQuery/283_Lazy_Loading_jQuery_Collapsible_Panel_in_ASPNet_Using_JSON.aspx" TargetMode="External"/><Relationship Id="rId3" Type="http://schemas.openxmlformats.org/officeDocument/2006/relationships/settings" Target="settings.xml"/><Relationship Id="rId7" Type="http://schemas.openxmlformats.org/officeDocument/2006/relationships/hyperlink" Target="http://www.codedigest.com/Articles/jQuery/337_Lazy_Loading_jquery_Accordion_Panel_in_ASPNet.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925</Words>
  <Characters>5273</Characters>
  <Application>Microsoft Office Word</Application>
  <DocSecurity>0</DocSecurity>
  <Lines>43</Lines>
  <Paragraphs>12</Paragraphs>
  <ScaleCrop>false</ScaleCrop>
  <Company/>
  <LinksUpToDate>false</LinksUpToDate>
  <CharactersWithSpaces>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3</cp:revision>
  <dcterms:created xsi:type="dcterms:W3CDTF">2016-11-28T06:06:00Z</dcterms:created>
  <dcterms:modified xsi:type="dcterms:W3CDTF">2016-12-22T14:05:00Z</dcterms:modified>
</cp:coreProperties>
</file>
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A1" w:rsidRPr="009930A1" w:rsidRDefault="009930A1" w:rsidP="009930A1">
      <w:pPr>
        <w:spacing w:after="0" w:line="240" w:lineRule="auto"/>
        <w:jc w:val="center"/>
        <w:textAlignment w:val="center"/>
        <w:outlineLvl w:val="0"/>
        <w:rPr>
          <w:rFonts w:ascii="Helvetica" w:eastAsia="Times New Roman" w:hAnsi="Helvetica" w:cs="Times New Roman"/>
          <w:color w:val="333333"/>
          <w:kern w:val="36"/>
          <w:sz w:val="30"/>
          <w:szCs w:val="30"/>
        </w:rPr>
      </w:pPr>
      <w:r w:rsidRPr="009930A1">
        <w:rPr>
          <w:rFonts w:ascii="Helvetica" w:eastAsia="Times New Roman" w:hAnsi="Helvetica" w:cs="Times New Roman"/>
          <w:color w:val="333333"/>
          <w:kern w:val="36"/>
          <w:sz w:val="30"/>
          <w:szCs w:val="30"/>
        </w:rPr>
        <w:fldChar w:fldCharType="begin"/>
      </w:r>
      <w:r w:rsidRPr="009930A1">
        <w:rPr>
          <w:rFonts w:ascii="Helvetica" w:eastAsia="Times New Roman" w:hAnsi="Helvetica" w:cs="Times New Roman"/>
          <w:color w:val="333333"/>
          <w:kern w:val="36"/>
          <w:sz w:val="30"/>
          <w:szCs w:val="30"/>
        </w:rPr>
        <w:instrText xml:space="preserve"> HYPERLINK "http://cdaca2z.blogspot.com/2012/12/os-complete-ques-for-c-dac.html" </w:instrText>
      </w:r>
      <w:r w:rsidRPr="009930A1">
        <w:rPr>
          <w:rFonts w:ascii="Helvetica" w:eastAsia="Times New Roman" w:hAnsi="Helvetica" w:cs="Times New Roman"/>
          <w:color w:val="333333"/>
          <w:kern w:val="36"/>
          <w:sz w:val="30"/>
          <w:szCs w:val="30"/>
        </w:rPr>
        <w:fldChar w:fldCharType="separate"/>
      </w:r>
      <w:r w:rsidRPr="009930A1">
        <w:rPr>
          <w:rFonts w:ascii="Helvetica" w:eastAsia="Times New Roman" w:hAnsi="Helvetica" w:cs="Times New Roman"/>
          <w:color w:val="333333"/>
          <w:kern w:val="36"/>
          <w:sz w:val="30"/>
          <w:szCs w:val="30"/>
        </w:rPr>
        <w:t xml:space="preserve">OS C-CAT </w:t>
      </w:r>
      <w:proofErr w:type="spellStart"/>
      <w:r w:rsidRPr="009930A1">
        <w:rPr>
          <w:rFonts w:ascii="Helvetica" w:eastAsia="Times New Roman" w:hAnsi="Helvetica" w:cs="Times New Roman"/>
          <w:color w:val="333333"/>
          <w:kern w:val="36"/>
          <w:sz w:val="30"/>
          <w:szCs w:val="30"/>
        </w:rPr>
        <w:t>Ques</w:t>
      </w:r>
      <w:proofErr w:type="spellEnd"/>
      <w:r w:rsidRPr="009930A1">
        <w:rPr>
          <w:rFonts w:ascii="Helvetica" w:eastAsia="Times New Roman" w:hAnsi="Helvetica" w:cs="Times New Roman"/>
          <w:color w:val="333333"/>
          <w:kern w:val="36"/>
          <w:sz w:val="30"/>
          <w:szCs w:val="30"/>
        </w:rPr>
        <w:t xml:space="preserve"> Part-1</w:t>
      </w:r>
      <w:r w:rsidRPr="009930A1">
        <w:rPr>
          <w:rFonts w:ascii="Helvetica" w:eastAsia="Times New Roman" w:hAnsi="Helvetica" w:cs="Times New Roman"/>
          <w:color w:val="333333"/>
          <w:kern w:val="36"/>
          <w:sz w:val="30"/>
          <w:szCs w:val="30"/>
        </w:rPr>
        <w:fldChar w:fldCharType="end"/>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1</w:t>
      </w:r>
      <w:r w:rsidRPr="009930A1">
        <w:rPr>
          <w:rFonts w:ascii="Times New Roman" w:eastAsia="Times New Roman" w:hAnsi="Times New Roman" w:cs="Times New Roman"/>
          <w:color w:val="333333"/>
          <w:sz w:val="14"/>
          <w:szCs w:val="14"/>
        </w:rPr>
        <w:t>      </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b/>
          <w:bCs/>
          <w:color w:val="333333"/>
          <w:sz w:val="24"/>
          <w:szCs w:val="24"/>
        </w:rPr>
        <w:t>OS Sample Questions</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Times New Roman" w:eastAsia="Times New Roman" w:hAnsi="Times New Roman" w:cs="Times New Roman"/>
          <w:color w:val="333333"/>
          <w:sz w:val="24"/>
          <w:szCs w:val="24"/>
        </w:rPr>
        <w:t xml:space="preserve">  </w:t>
      </w:r>
      <w:proofErr w:type="gramStart"/>
      <w:r w:rsidRPr="009930A1">
        <w:rPr>
          <w:rFonts w:ascii="Times New Roman" w:eastAsia="Times New Roman" w:hAnsi="Times New Roman" w:cs="Times New Roman"/>
          <w:color w:val="333333"/>
          <w:sz w:val="24"/>
          <w:szCs w:val="24"/>
        </w:rPr>
        <w:t>1)</w:t>
      </w:r>
      <w:r w:rsidRPr="009930A1">
        <w:rPr>
          <w:rFonts w:ascii="Helvetica" w:eastAsia="Times New Roman" w:hAnsi="Helvetica" w:cs="Times New Roman"/>
          <w:color w:val="333333"/>
          <w:sz w:val="21"/>
          <w:szCs w:val="21"/>
        </w:rPr>
        <w:t>Round</w:t>
      </w:r>
      <w:proofErr w:type="gramEnd"/>
      <w:r w:rsidRPr="009930A1">
        <w:rPr>
          <w:rFonts w:ascii="Helvetica" w:eastAsia="Times New Roman" w:hAnsi="Helvetica" w:cs="Times New Roman"/>
          <w:color w:val="333333"/>
          <w:sz w:val="21"/>
          <w:szCs w:val="21"/>
        </w:rPr>
        <w:t xml:space="preserve"> robin scheduling is essentially the preemptive version of ________. </w:t>
      </w:r>
      <w:r w:rsidRPr="009930A1">
        <w:rPr>
          <w:rFonts w:ascii="Helvetica" w:eastAsia="Times New Roman" w:hAnsi="Helvetica" w:cs="Times New Roman"/>
          <w:color w:val="333333"/>
          <w:sz w:val="21"/>
          <w:szCs w:val="21"/>
        </w:rPr>
        <w:br/>
        <w:t>1 FIFO </w:t>
      </w:r>
      <w:r w:rsidRPr="009930A1">
        <w:rPr>
          <w:rFonts w:ascii="Helvetica" w:eastAsia="Times New Roman" w:hAnsi="Helvetica" w:cs="Times New Roman"/>
          <w:color w:val="333333"/>
          <w:sz w:val="21"/>
          <w:szCs w:val="21"/>
        </w:rPr>
        <w:br/>
        <w:t>2 Shortest job first </w:t>
      </w:r>
      <w:r w:rsidRPr="009930A1">
        <w:rPr>
          <w:rFonts w:ascii="Helvetica" w:eastAsia="Times New Roman" w:hAnsi="Helvetica" w:cs="Times New Roman"/>
          <w:color w:val="333333"/>
          <w:sz w:val="21"/>
          <w:szCs w:val="21"/>
        </w:rPr>
        <w:br/>
        <w:t xml:space="preserve">3 </w:t>
      </w:r>
      <w:proofErr w:type="spellStart"/>
      <w:r w:rsidRPr="009930A1">
        <w:rPr>
          <w:rFonts w:ascii="Helvetica" w:eastAsia="Times New Roman" w:hAnsi="Helvetica" w:cs="Times New Roman"/>
          <w:color w:val="333333"/>
          <w:sz w:val="21"/>
          <w:szCs w:val="21"/>
        </w:rPr>
        <w:t>Shortes</w:t>
      </w:r>
      <w:proofErr w:type="spellEnd"/>
      <w:r w:rsidRPr="009930A1">
        <w:rPr>
          <w:rFonts w:ascii="Helvetica" w:eastAsia="Times New Roman" w:hAnsi="Helvetica" w:cs="Times New Roman"/>
          <w:color w:val="333333"/>
          <w:sz w:val="21"/>
          <w:szCs w:val="21"/>
        </w:rPr>
        <w:t xml:space="preserve"> remaining </w:t>
      </w:r>
      <w:r w:rsidRPr="009930A1">
        <w:rPr>
          <w:rFonts w:ascii="Helvetica" w:eastAsia="Times New Roman" w:hAnsi="Helvetica" w:cs="Times New Roman"/>
          <w:color w:val="333333"/>
          <w:sz w:val="21"/>
          <w:szCs w:val="21"/>
        </w:rPr>
        <w:br/>
        <w:t>4 Longest time first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 A page fault occurs </w:t>
      </w:r>
      <w:r w:rsidRPr="009930A1">
        <w:rPr>
          <w:rFonts w:ascii="Helvetica" w:eastAsia="Times New Roman" w:hAnsi="Helvetica" w:cs="Times New Roman"/>
          <w:color w:val="333333"/>
          <w:sz w:val="21"/>
          <w:szCs w:val="21"/>
        </w:rPr>
        <w:br/>
        <w:t>1 when the page is not in the memory </w:t>
      </w:r>
      <w:r w:rsidRPr="009930A1">
        <w:rPr>
          <w:rFonts w:ascii="Helvetica" w:eastAsia="Times New Roman" w:hAnsi="Helvetica" w:cs="Times New Roman"/>
          <w:color w:val="333333"/>
          <w:sz w:val="21"/>
          <w:szCs w:val="21"/>
        </w:rPr>
        <w:br/>
        <w:t>2 when the page is in the memory </w:t>
      </w:r>
      <w:r w:rsidRPr="009930A1">
        <w:rPr>
          <w:rFonts w:ascii="Helvetica" w:eastAsia="Times New Roman" w:hAnsi="Helvetica" w:cs="Times New Roman"/>
          <w:color w:val="333333"/>
          <w:sz w:val="21"/>
          <w:szCs w:val="21"/>
        </w:rPr>
        <w:br/>
        <w:t>3 when the process enters the blocked state </w:t>
      </w:r>
      <w:r w:rsidRPr="009930A1">
        <w:rPr>
          <w:rFonts w:ascii="Helvetica" w:eastAsia="Times New Roman" w:hAnsi="Helvetica" w:cs="Times New Roman"/>
          <w:color w:val="333333"/>
          <w:sz w:val="21"/>
          <w:szCs w:val="21"/>
        </w:rPr>
        <w:br/>
        <w:t>4 when the process is in the ready state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 Which of the following will determine your choice of systems software for your computer ? </w:t>
      </w:r>
      <w:r w:rsidRPr="009930A1">
        <w:rPr>
          <w:rFonts w:ascii="Helvetica" w:eastAsia="Times New Roman" w:hAnsi="Helvetica" w:cs="Times New Roman"/>
          <w:color w:val="333333"/>
          <w:sz w:val="21"/>
          <w:szCs w:val="21"/>
        </w:rPr>
        <w:br/>
        <w:t xml:space="preserve">1 Is the applications software you want to use compatible with </w:t>
      </w:r>
      <w:proofErr w:type="gramStart"/>
      <w:r w:rsidRPr="009930A1">
        <w:rPr>
          <w:rFonts w:ascii="Helvetica" w:eastAsia="Times New Roman" w:hAnsi="Helvetica" w:cs="Times New Roman"/>
          <w:color w:val="333333"/>
          <w:sz w:val="21"/>
          <w:szCs w:val="21"/>
        </w:rPr>
        <w:t>it ? </w:t>
      </w:r>
      <w:proofErr w:type="gramEnd"/>
      <w:r w:rsidRPr="009930A1">
        <w:rPr>
          <w:rFonts w:ascii="Helvetica" w:eastAsia="Times New Roman" w:hAnsi="Helvetica" w:cs="Times New Roman"/>
          <w:color w:val="333333"/>
          <w:sz w:val="21"/>
          <w:szCs w:val="21"/>
        </w:rPr>
        <w:br/>
        <w:t xml:space="preserve">2 Is it </w:t>
      </w:r>
      <w:proofErr w:type="gramStart"/>
      <w:r w:rsidRPr="009930A1">
        <w:rPr>
          <w:rFonts w:ascii="Helvetica" w:eastAsia="Times New Roman" w:hAnsi="Helvetica" w:cs="Times New Roman"/>
          <w:color w:val="333333"/>
          <w:sz w:val="21"/>
          <w:szCs w:val="21"/>
        </w:rPr>
        <w:t>expensive ? </w:t>
      </w:r>
      <w:proofErr w:type="gramEnd"/>
      <w:r w:rsidRPr="009930A1">
        <w:rPr>
          <w:rFonts w:ascii="Helvetica" w:eastAsia="Times New Roman" w:hAnsi="Helvetica" w:cs="Times New Roman"/>
          <w:color w:val="333333"/>
          <w:sz w:val="21"/>
          <w:szCs w:val="21"/>
        </w:rPr>
        <w:br/>
        <w:t xml:space="preserve">3 Is it compatible with your </w:t>
      </w:r>
      <w:proofErr w:type="gramStart"/>
      <w:r w:rsidRPr="009930A1">
        <w:rPr>
          <w:rFonts w:ascii="Helvetica" w:eastAsia="Times New Roman" w:hAnsi="Helvetica" w:cs="Times New Roman"/>
          <w:color w:val="333333"/>
          <w:sz w:val="21"/>
          <w:szCs w:val="21"/>
        </w:rPr>
        <w:t>hardware ? </w:t>
      </w:r>
      <w:proofErr w:type="gramEnd"/>
      <w:r w:rsidRPr="009930A1">
        <w:rPr>
          <w:rFonts w:ascii="Helvetica" w:eastAsia="Times New Roman" w:hAnsi="Helvetica" w:cs="Times New Roman"/>
          <w:color w:val="333333"/>
          <w:sz w:val="21"/>
          <w:szCs w:val="21"/>
        </w:rPr>
        <w:br/>
        <w:t>4 Both 1 and 3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4) Let S and Q be two semaphores initialized to 1, where P0 and P1 processes the following statements wait(S);wait(Q); ---; signal(S);signal(Q) and wait(Q); wait(S);---;signal(Q);signal(S); respectively. The above situation depicts a ________</w:t>
      </w:r>
      <w:proofErr w:type="gramStart"/>
      <w:r w:rsidRPr="009930A1">
        <w:rPr>
          <w:rFonts w:ascii="Helvetica" w:eastAsia="Times New Roman" w:hAnsi="Helvetica" w:cs="Times New Roman"/>
          <w:color w:val="333333"/>
          <w:sz w:val="21"/>
          <w:szCs w:val="21"/>
        </w:rPr>
        <w:t>_ . </w:t>
      </w:r>
      <w:proofErr w:type="gramEnd"/>
      <w:r w:rsidRPr="009930A1">
        <w:rPr>
          <w:rFonts w:ascii="Helvetica" w:eastAsia="Times New Roman" w:hAnsi="Helvetica" w:cs="Times New Roman"/>
          <w:color w:val="333333"/>
          <w:sz w:val="21"/>
          <w:szCs w:val="21"/>
        </w:rPr>
        <w:br/>
        <w:t>1 Semaphore </w:t>
      </w:r>
      <w:r w:rsidRPr="009930A1">
        <w:rPr>
          <w:rFonts w:ascii="Helvetica" w:eastAsia="Times New Roman" w:hAnsi="Helvetica" w:cs="Times New Roman"/>
          <w:color w:val="333333"/>
          <w:sz w:val="21"/>
          <w:szCs w:val="21"/>
        </w:rPr>
        <w:br/>
        <w:t>2 Deadlock </w:t>
      </w:r>
      <w:r w:rsidRPr="009930A1">
        <w:rPr>
          <w:rFonts w:ascii="Helvetica" w:eastAsia="Times New Roman" w:hAnsi="Helvetica" w:cs="Times New Roman"/>
          <w:color w:val="333333"/>
          <w:sz w:val="21"/>
          <w:szCs w:val="21"/>
        </w:rPr>
        <w:br/>
        <w:t>3 Signal </w:t>
      </w:r>
      <w:r w:rsidRPr="009930A1">
        <w:rPr>
          <w:rFonts w:ascii="Helvetica" w:eastAsia="Times New Roman" w:hAnsi="Helvetica" w:cs="Times New Roman"/>
          <w:color w:val="333333"/>
          <w:sz w:val="21"/>
          <w:szCs w:val="21"/>
        </w:rPr>
        <w:br/>
        <w:t>4 Interrupt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5) What is a shell ? </w:t>
      </w:r>
      <w:r w:rsidRPr="009930A1">
        <w:rPr>
          <w:rFonts w:ascii="Helvetica" w:eastAsia="Times New Roman" w:hAnsi="Helvetica" w:cs="Times New Roman"/>
          <w:color w:val="333333"/>
          <w:sz w:val="21"/>
          <w:szCs w:val="21"/>
        </w:rPr>
        <w:br/>
        <w:t>1 It is a hardware component </w:t>
      </w:r>
      <w:r w:rsidRPr="009930A1">
        <w:rPr>
          <w:rFonts w:ascii="Helvetica" w:eastAsia="Times New Roman" w:hAnsi="Helvetica" w:cs="Times New Roman"/>
          <w:color w:val="333333"/>
          <w:sz w:val="21"/>
          <w:szCs w:val="21"/>
        </w:rPr>
        <w:br/>
        <w:t>2 It is a command interpreter </w:t>
      </w:r>
      <w:r w:rsidRPr="009930A1">
        <w:rPr>
          <w:rFonts w:ascii="Helvetica" w:eastAsia="Times New Roman" w:hAnsi="Helvetica" w:cs="Times New Roman"/>
          <w:color w:val="333333"/>
          <w:sz w:val="21"/>
          <w:szCs w:val="21"/>
        </w:rPr>
        <w:br/>
        <w:t>3 It is a part in compiler </w:t>
      </w:r>
      <w:r w:rsidRPr="009930A1">
        <w:rPr>
          <w:rFonts w:ascii="Helvetica" w:eastAsia="Times New Roman" w:hAnsi="Helvetica" w:cs="Times New Roman"/>
          <w:color w:val="333333"/>
          <w:sz w:val="21"/>
          <w:szCs w:val="21"/>
        </w:rPr>
        <w:br/>
        <w:t>4 It is a tool in CPU scheduling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6) Routine is not loaded until it is called. All routines are kept on disk in a </w:t>
      </w:r>
      <w:proofErr w:type="spellStart"/>
      <w:r w:rsidRPr="009930A1">
        <w:rPr>
          <w:rFonts w:ascii="Helvetica" w:eastAsia="Times New Roman" w:hAnsi="Helvetica" w:cs="Times New Roman"/>
          <w:color w:val="333333"/>
          <w:sz w:val="21"/>
          <w:szCs w:val="21"/>
        </w:rPr>
        <w:t>relocatable</w:t>
      </w:r>
      <w:proofErr w:type="spellEnd"/>
      <w:r w:rsidRPr="009930A1">
        <w:rPr>
          <w:rFonts w:ascii="Helvetica" w:eastAsia="Times New Roman" w:hAnsi="Helvetica" w:cs="Times New Roman"/>
          <w:color w:val="333333"/>
          <w:sz w:val="21"/>
          <w:szCs w:val="21"/>
        </w:rPr>
        <w:t xml:space="preserve"> load format. The main program is loaded into memory &amp; is executed. This type of loading is called _________ </w:t>
      </w:r>
      <w:r w:rsidRPr="009930A1">
        <w:rPr>
          <w:rFonts w:ascii="Helvetica" w:eastAsia="Times New Roman" w:hAnsi="Helvetica" w:cs="Times New Roman"/>
          <w:color w:val="333333"/>
          <w:sz w:val="21"/>
          <w:szCs w:val="21"/>
        </w:rPr>
        <w:br/>
        <w:t>1 Static loading </w:t>
      </w:r>
      <w:r w:rsidRPr="009930A1">
        <w:rPr>
          <w:rFonts w:ascii="Helvetica" w:eastAsia="Times New Roman" w:hAnsi="Helvetica" w:cs="Times New Roman"/>
          <w:color w:val="333333"/>
          <w:sz w:val="21"/>
          <w:szCs w:val="21"/>
        </w:rPr>
        <w:br/>
        <w:t>2 Dynamic loading </w:t>
      </w:r>
      <w:r w:rsidRPr="009930A1">
        <w:rPr>
          <w:rFonts w:ascii="Helvetica" w:eastAsia="Times New Roman" w:hAnsi="Helvetica" w:cs="Times New Roman"/>
          <w:color w:val="333333"/>
          <w:sz w:val="21"/>
          <w:szCs w:val="21"/>
        </w:rPr>
        <w:br/>
        <w:t>3 Dynamic linking </w:t>
      </w:r>
      <w:r w:rsidRPr="009930A1">
        <w:rPr>
          <w:rFonts w:ascii="Helvetica" w:eastAsia="Times New Roman" w:hAnsi="Helvetica" w:cs="Times New Roman"/>
          <w:color w:val="333333"/>
          <w:sz w:val="21"/>
          <w:szCs w:val="21"/>
        </w:rPr>
        <w:br/>
        <w:t>4 Overlays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7) In the blocked state </w:t>
      </w:r>
      <w:r w:rsidRPr="009930A1">
        <w:rPr>
          <w:rFonts w:ascii="Helvetica" w:eastAsia="Times New Roman" w:hAnsi="Helvetica" w:cs="Times New Roman"/>
          <w:color w:val="333333"/>
          <w:sz w:val="21"/>
          <w:szCs w:val="21"/>
        </w:rPr>
        <w:br/>
        <w:t>1 the processes waiting for I/O are found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the process which is running is found </w:t>
      </w:r>
      <w:r w:rsidRPr="009930A1">
        <w:rPr>
          <w:rFonts w:ascii="Helvetica" w:eastAsia="Times New Roman" w:hAnsi="Helvetica" w:cs="Times New Roman"/>
          <w:color w:val="333333"/>
          <w:sz w:val="21"/>
          <w:szCs w:val="21"/>
        </w:rPr>
        <w:br/>
        <w:t>3 the processes waiting for the processor are found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8) What is the memory from 1K - 640K called ? </w:t>
      </w:r>
      <w:r w:rsidRPr="009930A1">
        <w:rPr>
          <w:rFonts w:ascii="Helvetica" w:eastAsia="Times New Roman" w:hAnsi="Helvetica" w:cs="Times New Roman"/>
          <w:color w:val="333333"/>
          <w:sz w:val="21"/>
          <w:szCs w:val="21"/>
        </w:rPr>
        <w:br/>
        <w:t>1 Extended Memory </w:t>
      </w:r>
      <w:r w:rsidRPr="009930A1">
        <w:rPr>
          <w:rFonts w:ascii="Helvetica" w:eastAsia="Times New Roman" w:hAnsi="Helvetica" w:cs="Times New Roman"/>
          <w:color w:val="333333"/>
          <w:sz w:val="21"/>
          <w:szCs w:val="21"/>
        </w:rPr>
        <w:br/>
        <w:t>2 Normal Memory </w:t>
      </w:r>
      <w:r w:rsidRPr="009930A1">
        <w:rPr>
          <w:rFonts w:ascii="Helvetica" w:eastAsia="Times New Roman" w:hAnsi="Helvetica" w:cs="Times New Roman"/>
          <w:color w:val="333333"/>
          <w:sz w:val="21"/>
          <w:szCs w:val="21"/>
        </w:rPr>
        <w:br/>
        <w:t>3 Low Memory </w:t>
      </w:r>
      <w:r w:rsidRPr="009930A1">
        <w:rPr>
          <w:rFonts w:ascii="Helvetica" w:eastAsia="Times New Roman" w:hAnsi="Helvetica" w:cs="Times New Roman"/>
          <w:color w:val="333333"/>
          <w:sz w:val="21"/>
          <w:szCs w:val="21"/>
        </w:rPr>
        <w:br/>
        <w:t>4 Conventional Memory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9) Virtual memory is __________. </w:t>
      </w:r>
      <w:r w:rsidRPr="009930A1">
        <w:rPr>
          <w:rFonts w:ascii="Helvetica" w:eastAsia="Times New Roman" w:hAnsi="Helvetica" w:cs="Times New Roman"/>
          <w:color w:val="333333"/>
          <w:sz w:val="21"/>
          <w:szCs w:val="21"/>
        </w:rPr>
        <w:br/>
        <w:t>1 An extremely large main memory </w:t>
      </w:r>
      <w:r w:rsidRPr="009930A1">
        <w:rPr>
          <w:rFonts w:ascii="Helvetica" w:eastAsia="Times New Roman" w:hAnsi="Helvetica" w:cs="Times New Roman"/>
          <w:color w:val="333333"/>
          <w:sz w:val="21"/>
          <w:szCs w:val="21"/>
        </w:rPr>
        <w:br/>
        <w:t xml:space="preserve">2 </w:t>
      </w:r>
      <w:proofErr w:type="gramStart"/>
      <w:r w:rsidRPr="009930A1">
        <w:rPr>
          <w:rFonts w:ascii="Helvetica" w:eastAsia="Times New Roman" w:hAnsi="Helvetica" w:cs="Times New Roman"/>
          <w:color w:val="333333"/>
          <w:sz w:val="21"/>
          <w:szCs w:val="21"/>
        </w:rPr>
        <w:t>An</w:t>
      </w:r>
      <w:proofErr w:type="gramEnd"/>
      <w:r w:rsidRPr="009930A1">
        <w:rPr>
          <w:rFonts w:ascii="Helvetica" w:eastAsia="Times New Roman" w:hAnsi="Helvetica" w:cs="Times New Roman"/>
          <w:color w:val="333333"/>
          <w:sz w:val="21"/>
          <w:szCs w:val="21"/>
        </w:rPr>
        <w:t xml:space="preserve"> extremely large secondary memory </w:t>
      </w:r>
      <w:r w:rsidRPr="009930A1">
        <w:rPr>
          <w:rFonts w:ascii="Helvetica" w:eastAsia="Times New Roman" w:hAnsi="Helvetica" w:cs="Times New Roman"/>
          <w:color w:val="333333"/>
          <w:sz w:val="21"/>
          <w:szCs w:val="21"/>
        </w:rPr>
        <w:br/>
        <w:t>3 An illusion of extremely large main memory </w:t>
      </w:r>
      <w:r w:rsidRPr="009930A1">
        <w:rPr>
          <w:rFonts w:ascii="Helvetica" w:eastAsia="Times New Roman" w:hAnsi="Helvetica" w:cs="Times New Roman"/>
          <w:color w:val="333333"/>
          <w:sz w:val="21"/>
          <w:szCs w:val="21"/>
        </w:rPr>
        <w:br/>
        <w:t>4 A type of memory used in super computers.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10) The process related to process control, file management, device management, information about system and communication that is requested by any higher level language can be performed by __________. </w:t>
      </w:r>
      <w:r w:rsidRPr="009930A1">
        <w:rPr>
          <w:rFonts w:ascii="Helvetica" w:eastAsia="Times New Roman" w:hAnsi="Helvetica" w:cs="Times New Roman"/>
          <w:color w:val="333333"/>
          <w:sz w:val="21"/>
          <w:szCs w:val="21"/>
        </w:rPr>
        <w:br/>
        <w:t>1 Editors </w:t>
      </w:r>
      <w:r w:rsidRPr="009930A1">
        <w:rPr>
          <w:rFonts w:ascii="Helvetica" w:eastAsia="Times New Roman" w:hAnsi="Helvetica" w:cs="Times New Roman"/>
          <w:color w:val="333333"/>
          <w:sz w:val="21"/>
          <w:szCs w:val="21"/>
        </w:rPr>
        <w:br/>
        <w:t>2 Compilers </w:t>
      </w:r>
      <w:r w:rsidRPr="009930A1">
        <w:rPr>
          <w:rFonts w:ascii="Helvetica" w:eastAsia="Times New Roman" w:hAnsi="Helvetica" w:cs="Times New Roman"/>
          <w:color w:val="333333"/>
          <w:sz w:val="21"/>
          <w:szCs w:val="21"/>
        </w:rPr>
        <w:br/>
        <w:t>3 System Call </w:t>
      </w:r>
      <w:r w:rsidRPr="009930A1">
        <w:rPr>
          <w:rFonts w:ascii="Helvetica" w:eastAsia="Times New Roman" w:hAnsi="Helvetica" w:cs="Times New Roman"/>
          <w:color w:val="333333"/>
          <w:sz w:val="21"/>
          <w:szCs w:val="21"/>
        </w:rPr>
        <w:br/>
        <w:t>4 Caching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11) If the Disk head is located initially at 32, find the number of disk moves required with FCFS if the disk queue of I/O blocks requests are 98,37,14,124,65,67. </w:t>
      </w:r>
      <w:r w:rsidRPr="009930A1">
        <w:rPr>
          <w:rFonts w:ascii="Helvetica" w:eastAsia="Times New Roman" w:hAnsi="Helvetica" w:cs="Times New Roman"/>
          <w:color w:val="333333"/>
          <w:sz w:val="21"/>
          <w:szCs w:val="21"/>
        </w:rPr>
        <w:br/>
        <w:t>1 310 </w:t>
      </w:r>
      <w:r w:rsidRPr="009930A1">
        <w:rPr>
          <w:rFonts w:ascii="Helvetica" w:eastAsia="Times New Roman" w:hAnsi="Helvetica" w:cs="Times New Roman"/>
          <w:color w:val="333333"/>
          <w:sz w:val="21"/>
          <w:szCs w:val="21"/>
        </w:rPr>
        <w:br/>
        <w:t>2 324 </w:t>
      </w:r>
      <w:r w:rsidRPr="009930A1">
        <w:rPr>
          <w:rFonts w:ascii="Helvetica" w:eastAsia="Times New Roman" w:hAnsi="Helvetica" w:cs="Times New Roman"/>
          <w:color w:val="333333"/>
          <w:sz w:val="21"/>
          <w:szCs w:val="21"/>
        </w:rPr>
        <w:br/>
        <w:t>3 315 </w:t>
      </w:r>
      <w:r w:rsidRPr="009930A1">
        <w:rPr>
          <w:rFonts w:ascii="Helvetica" w:eastAsia="Times New Roman" w:hAnsi="Helvetica" w:cs="Times New Roman"/>
          <w:color w:val="333333"/>
          <w:sz w:val="21"/>
          <w:szCs w:val="21"/>
        </w:rPr>
        <w:br/>
        <w:t>4 321 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12) Multiprogramming systems ________. </w:t>
      </w:r>
      <w:r w:rsidRPr="009930A1">
        <w:rPr>
          <w:rFonts w:ascii="Helvetica" w:eastAsia="Times New Roman" w:hAnsi="Helvetica" w:cs="Times New Roman"/>
          <w:color w:val="333333"/>
          <w:sz w:val="21"/>
          <w:szCs w:val="21"/>
        </w:rPr>
        <w:br/>
        <w:t>1 Are easier to develop than single programming systems </w:t>
      </w:r>
      <w:r w:rsidRPr="009930A1">
        <w:rPr>
          <w:rFonts w:ascii="Helvetica" w:eastAsia="Times New Roman" w:hAnsi="Helvetica" w:cs="Times New Roman"/>
          <w:color w:val="333333"/>
          <w:sz w:val="21"/>
          <w:szCs w:val="21"/>
        </w:rPr>
        <w:br/>
        <w:t>2 Execute each job faster </w:t>
      </w:r>
      <w:r w:rsidRPr="009930A1">
        <w:rPr>
          <w:rFonts w:ascii="Helvetica" w:eastAsia="Times New Roman" w:hAnsi="Helvetica" w:cs="Times New Roman"/>
          <w:color w:val="333333"/>
          <w:sz w:val="21"/>
          <w:szCs w:val="21"/>
        </w:rPr>
        <w:br/>
        <w:t>3 Execute more jobs in the same time </w:t>
      </w:r>
      <w:r w:rsidRPr="009930A1">
        <w:rPr>
          <w:rFonts w:ascii="Helvetica" w:eastAsia="Times New Roman" w:hAnsi="Helvetica" w:cs="Times New Roman"/>
          <w:color w:val="333333"/>
          <w:sz w:val="21"/>
          <w:szCs w:val="21"/>
        </w:rPr>
        <w:br/>
        <w:t>4 Are used only on large main frame computers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13) Which is not the state of the process ? </w:t>
      </w:r>
      <w:r w:rsidRPr="009930A1">
        <w:rPr>
          <w:rFonts w:ascii="Helvetica" w:eastAsia="Times New Roman" w:hAnsi="Helvetica" w:cs="Times New Roman"/>
          <w:color w:val="333333"/>
          <w:sz w:val="21"/>
          <w:szCs w:val="21"/>
        </w:rPr>
        <w:br/>
        <w:t>1 Blocked </w:t>
      </w:r>
      <w:r w:rsidRPr="009930A1">
        <w:rPr>
          <w:rFonts w:ascii="Helvetica" w:eastAsia="Times New Roman" w:hAnsi="Helvetica" w:cs="Times New Roman"/>
          <w:color w:val="333333"/>
          <w:sz w:val="21"/>
          <w:szCs w:val="21"/>
        </w:rPr>
        <w:br/>
        <w:t>2 Running </w:t>
      </w:r>
      <w:r w:rsidRPr="009930A1">
        <w:rPr>
          <w:rFonts w:ascii="Helvetica" w:eastAsia="Times New Roman" w:hAnsi="Helvetica" w:cs="Times New Roman"/>
          <w:color w:val="333333"/>
          <w:sz w:val="21"/>
          <w:szCs w:val="21"/>
        </w:rPr>
        <w:br/>
        <w:t>3 Ready </w:t>
      </w:r>
      <w:r w:rsidRPr="009930A1">
        <w:rPr>
          <w:rFonts w:ascii="Helvetica" w:eastAsia="Times New Roman" w:hAnsi="Helvetica" w:cs="Times New Roman"/>
          <w:color w:val="333333"/>
          <w:sz w:val="21"/>
          <w:szCs w:val="21"/>
        </w:rPr>
        <w:br/>
        <w:t>4 Privileged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14) The solution to Critical Section Problem is : Mutual Exclusion, Progress and Bounded Waiting. </w:t>
      </w:r>
      <w:r w:rsidRPr="009930A1">
        <w:rPr>
          <w:rFonts w:ascii="Helvetica" w:eastAsia="Times New Roman" w:hAnsi="Helvetica" w:cs="Times New Roman"/>
          <w:color w:val="333333"/>
          <w:sz w:val="21"/>
          <w:szCs w:val="21"/>
        </w:rPr>
        <w:br/>
        <w:t>1 The statement is false </w:t>
      </w:r>
      <w:r w:rsidRPr="009930A1">
        <w:rPr>
          <w:rFonts w:ascii="Helvetica" w:eastAsia="Times New Roman" w:hAnsi="Helvetica" w:cs="Times New Roman"/>
          <w:color w:val="333333"/>
          <w:sz w:val="21"/>
          <w:szCs w:val="21"/>
        </w:rPr>
        <w:br/>
        <w:t xml:space="preserve">2 </w:t>
      </w:r>
      <w:proofErr w:type="gramStart"/>
      <w:r w:rsidRPr="009930A1">
        <w:rPr>
          <w:rFonts w:ascii="Helvetica" w:eastAsia="Times New Roman" w:hAnsi="Helvetica" w:cs="Times New Roman"/>
          <w:color w:val="333333"/>
          <w:sz w:val="21"/>
          <w:szCs w:val="21"/>
        </w:rPr>
        <w:t>The</w:t>
      </w:r>
      <w:proofErr w:type="gramEnd"/>
      <w:r w:rsidRPr="009930A1">
        <w:rPr>
          <w:rFonts w:ascii="Helvetica" w:eastAsia="Times New Roman" w:hAnsi="Helvetica" w:cs="Times New Roman"/>
          <w:color w:val="333333"/>
          <w:sz w:val="21"/>
          <w:szCs w:val="21"/>
        </w:rPr>
        <w:t xml:space="preserve"> statement is true.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3 The statement is contradictory.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15) The problem of thrashing is effected scientifically by ________. </w:t>
      </w:r>
      <w:r w:rsidRPr="009930A1">
        <w:rPr>
          <w:rFonts w:ascii="Helvetica" w:eastAsia="Times New Roman" w:hAnsi="Helvetica" w:cs="Times New Roman"/>
          <w:color w:val="333333"/>
          <w:sz w:val="21"/>
          <w:szCs w:val="21"/>
        </w:rPr>
        <w:br/>
        <w:t>1 Program structure </w:t>
      </w:r>
      <w:r w:rsidRPr="009930A1">
        <w:rPr>
          <w:rFonts w:ascii="Helvetica" w:eastAsia="Times New Roman" w:hAnsi="Helvetica" w:cs="Times New Roman"/>
          <w:color w:val="333333"/>
          <w:sz w:val="21"/>
          <w:szCs w:val="21"/>
        </w:rPr>
        <w:br/>
        <w:t>2 Program size </w:t>
      </w:r>
      <w:r w:rsidRPr="009930A1">
        <w:rPr>
          <w:rFonts w:ascii="Helvetica" w:eastAsia="Times New Roman" w:hAnsi="Helvetica" w:cs="Times New Roman"/>
          <w:color w:val="333333"/>
          <w:sz w:val="21"/>
          <w:szCs w:val="21"/>
        </w:rPr>
        <w:br/>
        <w:t>3 Primary storage size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16) The state of a process after it encounters an I/O instruction is __________. </w:t>
      </w:r>
      <w:r w:rsidRPr="009930A1">
        <w:rPr>
          <w:rFonts w:ascii="Helvetica" w:eastAsia="Times New Roman" w:hAnsi="Helvetica" w:cs="Times New Roman"/>
          <w:color w:val="333333"/>
          <w:sz w:val="21"/>
          <w:szCs w:val="21"/>
        </w:rPr>
        <w:br/>
        <w:t>1 Ready </w:t>
      </w:r>
      <w:r w:rsidRPr="009930A1">
        <w:rPr>
          <w:rFonts w:ascii="Helvetica" w:eastAsia="Times New Roman" w:hAnsi="Helvetica" w:cs="Times New Roman"/>
          <w:color w:val="333333"/>
          <w:sz w:val="21"/>
          <w:szCs w:val="21"/>
        </w:rPr>
        <w:br/>
        <w:t>2 Blocked/Waiting </w:t>
      </w:r>
      <w:r w:rsidRPr="009930A1">
        <w:rPr>
          <w:rFonts w:ascii="Helvetica" w:eastAsia="Times New Roman" w:hAnsi="Helvetica" w:cs="Times New Roman"/>
          <w:color w:val="333333"/>
          <w:sz w:val="21"/>
          <w:szCs w:val="21"/>
        </w:rPr>
        <w:br/>
        <w:t>3 Idle </w:t>
      </w:r>
      <w:r w:rsidRPr="009930A1">
        <w:rPr>
          <w:rFonts w:ascii="Helvetica" w:eastAsia="Times New Roman" w:hAnsi="Helvetica" w:cs="Times New Roman"/>
          <w:color w:val="333333"/>
          <w:sz w:val="21"/>
          <w:szCs w:val="21"/>
        </w:rPr>
        <w:br/>
        <w:t>4 Running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17) The number of processes completed per unit time is known as __________. </w:t>
      </w:r>
      <w:r w:rsidRPr="009930A1">
        <w:rPr>
          <w:rFonts w:ascii="Helvetica" w:eastAsia="Times New Roman" w:hAnsi="Helvetica" w:cs="Times New Roman"/>
          <w:color w:val="333333"/>
          <w:sz w:val="21"/>
          <w:szCs w:val="21"/>
        </w:rPr>
        <w:br/>
        <w:t>1 Output </w:t>
      </w:r>
      <w:r w:rsidRPr="009930A1">
        <w:rPr>
          <w:rFonts w:ascii="Helvetica" w:eastAsia="Times New Roman" w:hAnsi="Helvetica" w:cs="Times New Roman"/>
          <w:color w:val="333333"/>
          <w:sz w:val="21"/>
          <w:szCs w:val="21"/>
        </w:rPr>
        <w:br/>
        <w:t>2 Throughput </w:t>
      </w:r>
      <w:r w:rsidRPr="009930A1">
        <w:rPr>
          <w:rFonts w:ascii="Helvetica" w:eastAsia="Times New Roman" w:hAnsi="Helvetica" w:cs="Times New Roman"/>
          <w:color w:val="333333"/>
          <w:sz w:val="21"/>
          <w:szCs w:val="21"/>
        </w:rPr>
        <w:br/>
        <w:t>3 Efficiency </w:t>
      </w:r>
      <w:r w:rsidRPr="009930A1">
        <w:rPr>
          <w:rFonts w:ascii="Helvetica" w:eastAsia="Times New Roman" w:hAnsi="Helvetica" w:cs="Times New Roman"/>
          <w:color w:val="333333"/>
          <w:sz w:val="21"/>
          <w:szCs w:val="21"/>
        </w:rPr>
        <w:br/>
        <w:t>4 Capacity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18) _________ is the situation in which a process is waiting on another </w:t>
      </w:r>
      <w:proofErr w:type="spellStart"/>
      <w:r w:rsidRPr="009930A1">
        <w:rPr>
          <w:rFonts w:ascii="Helvetica" w:eastAsia="Times New Roman" w:hAnsi="Helvetica" w:cs="Times New Roman"/>
          <w:color w:val="333333"/>
          <w:sz w:val="21"/>
          <w:szCs w:val="21"/>
        </w:rPr>
        <w:t>process,which</w:t>
      </w:r>
      <w:proofErr w:type="spellEnd"/>
      <w:r w:rsidRPr="009930A1">
        <w:rPr>
          <w:rFonts w:ascii="Helvetica" w:eastAsia="Times New Roman" w:hAnsi="Helvetica" w:cs="Times New Roman"/>
          <w:color w:val="333333"/>
          <w:sz w:val="21"/>
          <w:szCs w:val="21"/>
        </w:rPr>
        <w:t xml:space="preserve"> is also waiting on another process ... which is waiting on the first process. None of the processes involved in this circular wait are making progress. </w:t>
      </w:r>
      <w:r w:rsidRPr="009930A1">
        <w:rPr>
          <w:rFonts w:ascii="Helvetica" w:eastAsia="Times New Roman" w:hAnsi="Helvetica" w:cs="Times New Roman"/>
          <w:color w:val="333333"/>
          <w:sz w:val="21"/>
          <w:szCs w:val="21"/>
        </w:rPr>
        <w:br/>
        <w:t>1 Deadlock </w:t>
      </w:r>
      <w:r w:rsidRPr="009930A1">
        <w:rPr>
          <w:rFonts w:ascii="Helvetica" w:eastAsia="Times New Roman" w:hAnsi="Helvetica" w:cs="Times New Roman"/>
          <w:color w:val="333333"/>
          <w:sz w:val="21"/>
          <w:szCs w:val="21"/>
        </w:rPr>
        <w:br/>
        <w:t>2 Starvation </w:t>
      </w:r>
      <w:r w:rsidRPr="009930A1">
        <w:rPr>
          <w:rFonts w:ascii="Helvetica" w:eastAsia="Times New Roman" w:hAnsi="Helvetica" w:cs="Times New Roman"/>
          <w:color w:val="333333"/>
          <w:sz w:val="21"/>
          <w:szCs w:val="21"/>
        </w:rPr>
        <w:br/>
        <w:t>3 Dormant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19) Which of the following file name extension suggests that the file is Backup copy of another file ? </w:t>
      </w:r>
      <w:r w:rsidRPr="009930A1">
        <w:rPr>
          <w:rFonts w:ascii="Helvetica" w:eastAsia="Times New Roman" w:hAnsi="Helvetica" w:cs="Times New Roman"/>
          <w:color w:val="333333"/>
          <w:sz w:val="21"/>
          <w:szCs w:val="21"/>
        </w:rPr>
        <w:br/>
        <w:t>1 TXT </w:t>
      </w:r>
      <w:r w:rsidRPr="009930A1">
        <w:rPr>
          <w:rFonts w:ascii="Helvetica" w:eastAsia="Times New Roman" w:hAnsi="Helvetica" w:cs="Times New Roman"/>
          <w:color w:val="333333"/>
          <w:sz w:val="21"/>
          <w:szCs w:val="21"/>
        </w:rPr>
        <w:br/>
        <w:t>2 COM </w:t>
      </w:r>
      <w:r w:rsidRPr="009930A1">
        <w:rPr>
          <w:rFonts w:ascii="Helvetica" w:eastAsia="Times New Roman" w:hAnsi="Helvetica" w:cs="Times New Roman"/>
          <w:color w:val="333333"/>
          <w:sz w:val="21"/>
          <w:szCs w:val="21"/>
        </w:rPr>
        <w:br/>
        <w:t>3 BAS </w:t>
      </w:r>
      <w:r w:rsidRPr="009930A1">
        <w:rPr>
          <w:rFonts w:ascii="Helvetica" w:eastAsia="Times New Roman" w:hAnsi="Helvetica" w:cs="Times New Roman"/>
          <w:color w:val="333333"/>
          <w:sz w:val="21"/>
          <w:szCs w:val="21"/>
        </w:rPr>
        <w:br/>
        <w:t>4 BAK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20) Which technique was introduced because a single job could not keep both the CPU and the I/O devices busy? </w:t>
      </w:r>
      <w:r w:rsidRPr="009930A1">
        <w:rPr>
          <w:rFonts w:ascii="Helvetica" w:eastAsia="Times New Roman" w:hAnsi="Helvetica" w:cs="Times New Roman"/>
          <w:color w:val="333333"/>
          <w:sz w:val="21"/>
          <w:szCs w:val="21"/>
        </w:rPr>
        <w:br/>
        <w:t>1 Time-sharing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SPOOLing</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Preemptive scheduling </w:t>
      </w:r>
      <w:r w:rsidRPr="009930A1">
        <w:rPr>
          <w:rFonts w:ascii="Helvetica" w:eastAsia="Times New Roman" w:hAnsi="Helvetica" w:cs="Times New Roman"/>
          <w:color w:val="333333"/>
          <w:sz w:val="21"/>
          <w:szCs w:val="21"/>
        </w:rPr>
        <w:br/>
        <w:t>4 Multiprogramming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21) A critical region </w:t>
      </w:r>
      <w:r w:rsidRPr="009930A1">
        <w:rPr>
          <w:rFonts w:ascii="Helvetica" w:eastAsia="Times New Roman" w:hAnsi="Helvetica" w:cs="Times New Roman"/>
          <w:color w:val="333333"/>
          <w:sz w:val="21"/>
          <w:szCs w:val="21"/>
        </w:rPr>
        <w:br/>
        <w:t>1 is a piece of code which only one process executes at a time </w:t>
      </w:r>
      <w:r w:rsidRPr="009930A1">
        <w:rPr>
          <w:rFonts w:ascii="Helvetica" w:eastAsia="Times New Roman" w:hAnsi="Helvetica" w:cs="Times New Roman"/>
          <w:color w:val="333333"/>
          <w:sz w:val="21"/>
          <w:szCs w:val="21"/>
        </w:rPr>
        <w:br/>
        <w:t>2 is a region prone to deadlock </w:t>
      </w:r>
      <w:r w:rsidRPr="009930A1">
        <w:rPr>
          <w:rFonts w:ascii="Helvetica" w:eastAsia="Times New Roman" w:hAnsi="Helvetica" w:cs="Times New Roman"/>
          <w:color w:val="333333"/>
          <w:sz w:val="21"/>
          <w:szCs w:val="21"/>
        </w:rPr>
        <w:br/>
        <w:t>3 is a piece of code which only a finite number of processes execute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4 is found only in Windows NT operation system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22) The mechanism that bring a page into memory only when it is needed is called _____________ </w:t>
      </w:r>
      <w:r w:rsidRPr="009930A1">
        <w:rPr>
          <w:rFonts w:ascii="Helvetica" w:eastAsia="Times New Roman" w:hAnsi="Helvetica" w:cs="Times New Roman"/>
          <w:color w:val="333333"/>
          <w:sz w:val="21"/>
          <w:szCs w:val="21"/>
        </w:rPr>
        <w:br/>
        <w:t>1 Segmentation </w:t>
      </w:r>
      <w:r w:rsidRPr="009930A1">
        <w:rPr>
          <w:rFonts w:ascii="Helvetica" w:eastAsia="Times New Roman" w:hAnsi="Helvetica" w:cs="Times New Roman"/>
          <w:color w:val="333333"/>
          <w:sz w:val="21"/>
          <w:szCs w:val="21"/>
        </w:rPr>
        <w:br/>
        <w:t>2 Fragmentation </w:t>
      </w:r>
      <w:r w:rsidRPr="009930A1">
        <w:rPr>
          <w:rFonts w:ascii="Helvetica" w:eastAsia="Times New Roman" w:hAnsi="Helvetica" w:cs="Times New Roman"/>
          <w:color w:val="333333"/>
          <w:sz w:val="21"/>
          <w:szCs w:val="21"/>
        </w:rPr>
        <w:br/>
        <w:t>3 Demand Paging </w:t>
      </w:r>
      <w:r w:rsidRPr="009930A1">
        <w:rPr>
          <w:rFonts w:ascii="Helvetica" w:eastAsia="Times New Roman" w:hAnsi="Helvetica" w:cs="Times New Roman"/>
          <w:color w:val="333333"/>
          <w:sz w:val="21"/>
          <w:szCs w:val="21"/>
        </w:rPr>
        <w:br/>
        <w:t>4 Page Replacement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23) PCB = </w:t>
      </w:r>
      <w:r w:rsidRPr="009930A1">
        <w:rPr>
          <w:rFonts w:ascii="Helvetica" w:eastAsia="Times New Roman" w:hAnsi="Helvetica" w:cs="Times New Roman"/>
          <w:color w:val="333333"/>
          <w:sz w:val="21"/>
          <w:szCs w:val="21"/>
        </w:rPr>
        <w:br/>
        <w:t>1 Program Control Block </w:t>
      </w:r>
      <w:r w:rsidRPr="009930A1">
        <w:rPr>
          <w:rFonts w:ascii="Helvetica" w:eastAsia="Times New Roman" w:hAnsi="Helvetica" w:cs="Times New Roman"/>
          <w:color w:val="333333"/>
          <w:sz w:val="21"/>
          <w:szCs w:val="21"/>
        </w:rPr>
        <w:br/>
        <w:t>2 Process Control Block </w:t>
      </w:r>
      <w:r w:rsidRPr="009930A1">
        <w:rPr>
          <w:rFonts w:ascii="Helvetica" w:eastAsia="Times New Roman" w:hAnsi="Helvetica" w:cs="Times New Roman"/>
          <w:color w:val="333333"/>
          <w:sz w:val="21"/>
          <w:szCs w:val="21"/>
        </w:rPr>
        <w:br/>
        <w:t>3 Process Communication Block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24) FIFO scheduling is ________. </w:t>
      </w:r>
      <w:r w:rsidRPr="009930A1">
        <w:rPr>
          <w:rFonts w:ascii="Helvetica" w:eastAsia="Times New Roman" w:hAnsi="Helvetica" w:cs="Times New Roman"/>
          <w:color w:val="333333"/>
          <w:sz w:val="21"/>
          <w:szCs w:val="21"/>
        </w:rPr>
        <w:br/>
        <w:t>1 Preemptive Scheduling </w:t>
      </w:r>
      <w:r w:rsidRPr="009930A1">
        <w:rPr>
          <w:rFonts w:ascii="Helvetica" w:eastAsia="Times New Roman" w:hAnsi="Helvetica" w:cs="Times New Roman"/>
          <w:color w:val="333333"/>
          <w:sz w:val="21"/>
          <w:szCs w:val="21"/>
        </w:rPr>
        <w:br/>
        <w:t>2 Non Preemptive Scheduling </w:t>
      </w:r>
      <w:r w:rsidRPr="009930A1">
        <w:rPr>
          <w:rFonts w:ascii="Helvetica" w:eastAsia="Times New Roman" w:hAnsi="Helvetica" w:cs="Times New Roman"/>
          <w:color w:val="333333"/>
          <w:sz w:val="21"/>
          <w:szCs w:val="21"/>
        </w:rPr>
        <w:br/>
        <w:t>3 Deadline Scheduling </w:t>
      </w:r>
      <w:r w:rsidRPr="009930A1">
        <w:rPr>
          <w:rFonts w:ascii="Helvetica" w:eastAsia="Times New Roman" w:hAnsi="Helvetica" w:cs="Times New Roman"/>
          <w:color w:val="333333"/>
          <w:sz w:val="21"/>
          <w:szCs w:val="21"/>
        </w:rPr>
        <w:br/>
        <w:t>4 Fair share scheduling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25) Switching the CPU to another Process requires to save state of the old process and loading new process state is called as __________. </w:t>
      </w:r>
      <w:r w:rsidRPr="009930A1">
        <w:rPr>
          <w:rFonts w:ascii="Helvetica" w:eastAsia="Times New Roman" w:hAnsi="Helvetica" w:cs="Times New Roman"/>
          <w:color w:val="333333"/>
          <w:sz w:val="21"/>
          <w:szCs w:val="21"/>
        </w:rPr>
        <w:br/>
        <w:t>1 Process Blocking </w:t>
      </w:r>
      <w:r w:rsidRPr="009930A1">
        <w:rPr>
          <w:rFonts w:ascii="Helvetica" w:eastAsia="Times New Roman" w:hAnsi="Helvetica" w:cs="Times New Roman"/>
          <w:color w:val="333333"/>
          <w:sz w:val="21"/>
          <w:szCs w:val="21"/>
        </w:rPr>
        <w:br/>
        <w:t>2 Context Switch </w:t>
      </w:r>
      <w:r w:rsidRPr="009930A1">
        <w:rPr>
          <w:rFonts w:ascii="Helvetica" w:eastAsia="Times New Roman" w:hAnsi="Helvetica" w:cs="Times New Roman"/>
          <w:color w:val="333333"/>
          <w:sz w:val="21"/>
          <w:szCs w:val="21"/>
        </w:rPr>
        <w:br/>
        <w:t>3 Time Sharing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26) Which directory implementation is used in most Operating System? </w:t>
      </w:r>
      <w:r w:rsidRPr="009930A1">
        <w:rPr>
          <w:rFonts w:ascii="Helvetica" w:eastAsia="Times New Roman" w:hAnsi="Helvetica" w:cs="Times New Roman"/>
          <w:color w:val="333333"/>
          <w:sz w:val="21"/>
          <w:szCs w:val="21"/>
        </w:rPr>
        <w:br/>
        <w:t>1 Single level directory structure </w:t>
      </w:r>
      <w:r w:rsidRPr="009930A1">
        <w:rPr>
          <w:rFonts w:ascii="Helvetica" w:eastAsia="Times New Roman" w:hAnsi="Helvetica" w:cs="Times New Roman"/>
          <w:color w:val="333333"/>
          <w:sz w:val="21"/>
          <w:szCs w:val="21"/>
        </w:rPr>
        <w:br/>
        <w:t>2 Two level directory structure </w:t>
      </w:r>
      <w:r w:rsidRPr="009930A1">
        <w:rPr>
          <w:rFonts w:ascii="Helvetica" w:eastAsia="Times New Roman" w:hAnsi="Helvetica" w:cs="Times New Roman"/>
          <w:color w:val="333333"/>
          <w:sz w:val="21"/>
          <w:szCs w:val="21"/>
        </w:rPr>
        <w:br/>
        <w:t>3 Tree directory structure </w:t>
      </w:r>
      <w:r w:rsidRPr="009930A1">
        <w:rPr>
          <w:rFonts w:ascii="Helvetica" w:eastAsia="Times New Roman" w:hAnsi="Helvetica" w:cs="Times New Roman"/>
          <w:color w:val="333333"/>
          <w:sz w:val="21"/>
          <w:szCs w:val="21"/>
        </w:rPr>
        <w:br/>
        <w:t>4 Acyclic directory structure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27) The </w:t>
      </w:r>
      <w:proofErr w:type="spellStart"/>
      <w:r w:rsidRPr="009930A1">
        <w:rPr>
          <w:rFonts w:ascii="Helvetica" w:eastAsia="Times New Roman" w:hAnsi="Helvetica" w:cs="Times New Roman"/>
          <w:color w:val="333333"/>
          <w:sz w:val="21"/>
          <w:szCs w:val="21"/>
        </w:rPr>
        <w:t>Banker¿s</w:t>
      </w:r>
      <w:proofErr w:type="spellEnd"/>
      <w:r w:rsidRPr="009930A1">
        <w:rPr>
          <w:rFonts w:ascii="Helvetica" w:eastAsia="Times New Roman" w:hAnsi="Helvetica" w:cs="Times New Roman"/>
          <w:color w:val="333333"/>
          <w:sz w:val="21"/>
          <w:szCs w:val="21"/>
        </w:rPr>
        <w:t xml:space="preserve"> algorithm is used </w:t>
      </w:r>
      <w:r w:rsidRPr="009930A1">
        <w:rPr>
          <w:rFonts w:ascii="Helvetica" w:eastAsia="Times New Roman" w:hAnsi="Helvetica" w:cs="Times New Roman"/>
          <w:color w:val="333333"/>
          <w:sz w:val="21"/>
          <w:szCs w:val="21"/>
        </w:rPr>
        <w:br/>
        <w:t>1 to prevent deadlock in operating systems </w:t>
      </w:r>
      <w:r w:rsidRPr="009930A1">
        <w:rPr>
          <w:rFonts w:ascii="Helvetica" w:eastAsia="Times New Roman" w:hAnsi="Helvetica" w:cs="Times New Roman"/>
          <w:color w:val="333333"/>
          <w:sz w:val="21"/>
          <w:szCs w:val="21"/>
        </w:rPr>
        <w:br/>
        <w:t>2 to detect deadlock in operating systems </w:t>
      </w:r>
      <w:r w:rsidRPr="009930A1">
        <w:rPr>
          <w:rFonts w:ascii="Helvetica" w:eastAsia="Times New Roman" w:hAnsi="Helvetica" w:cs="Times New Roman"/>
          <w:color w:val="333333"/>
          <w:sz w:val="21"/>
          <w:szCs w:val="21"/>
        </w:rPr>
        <w:br/>
        <w:t>3 to rectify a deadlocked state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28) A thread </w:t>
      </w:r>
      <w:r w:rsidRPr="009930A1">
        <w:rPr>
          <w:rFonts w:ascii="Helvetica" w:eastAsia="Times New Roman" w:hAnsi="Helvetica" w:cs="Times New Roman"/>
          <w:color w:val="333333"/>
          <w:sz w:val="21"/>
          <w:szCs w:val="21"/>
        </w:rPr>
        <w:br/>
        <w:t>1 is a lightweight process where the context switching is low </w:t>
      </w:r>
      <w:r w:rsidRPr="009930A1">
        <w:rPr>
          <w:rFonts w:ascii="Helvetica" w:eastAsia="Times New Roman" w:hAnsi="Helvetica" w:cs="Times New Roman"/>
          <w:color w:val="333333"/>
          <w:sz w:val="21"/>
          <w:szCs w:val="21"/>
        </w:rPr>
        <w:br/>
        <w:t xml:space="preserve">2 is a lightweight process where the context </w:t>
      </w:r>
      <w:proofErr w:type="spellStart"/>
      <w:r w:rsidRPr="009930A1">
        <w:rPr>
          <w:rFonts w:ascii="Helvetica" w:eastAsia="Times New Roman" w:hAnsi="Helvetica" w:cs="Times New Roman"/>
          <w:color w:val="333333"/>
          <w:sz w:val="21"/>
          <w:szCs w:val="21"/>
        </w:rPr>
        <w:t>swithching</w:t>
      </w:r>
      <w:proofErr w:type="spellEnd"/>
      <w:r w:rsidRPr="009930A1">
        <w:rPr>
          <w:rFonts w:ascii="Helvetica" w:eastAsia="Times New Roman" w:hAnsi="Helvetica" w:cs="Times New Roman"/>
          <w:color w:val="333333"/>
          <w:sz w:val="21"/>
          <w:szCs w:val="21"/>
        </w:rPr>
        <w:t xml:space="preserve"> is high </w:t>
      </w:r>
      <w:r w:rsidRPr="009930A1">
        <w:rPr>
          <w:rFonts w:ascii="Helvetica" w:eastAsia="Times New Roman" w:hAnsi="Helvetica" w:cs="Times New Roman"/>
          <w:color w:val="333333"/>
          <w:sz w:val="21"/>
          <w:szCs w:val="21"/>
        </w:rPr>
        <w:br/>
        <w:t>3 is used to speed up paging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29) ______ is a high level abstraction over Semaphore. </w:t>
      </w:r>
      <w:r w:rsidRPr="009930A1">
        <w:rPr>
          <w:rFonts w:ascii="Helvetica" w:eastAsia="Times New Roman" w:hAnsi="Helvetica" w:cs="Times New Roman"/>
          <w:color w:val="333333"/>
          <w:sz w:val="21"/>
          <w:szCs w:val="21"/>
        </w:rPr>
        <w:br/>
        <w:t>1 Shared memory </w:t>
      </w:r>
      <w:r w:rsidRPr="009930A1">
        <w:rPr>
          <w:rFonts w:ascii="Helvetica" w:eastAsia="Times New Roman" w:hAnsi="Helvetica" w:cs="Times New Roman"/>
          <w:color w:val="333333"/>
          <w:sz w:val="21"/>
          <w:szCs w:val="21"/>
        </w:rPr>
        <w:br/>
        <w:t>2 Message passing </w:t>
      </w:r>
      <w:r w:rsidRPr="009930A1">
        <w:rPr>
          <w:rFonts w:ascii="Helvetica" w:eastAsia="Times New Roman" w:hAnsi="Helvetica" w:cs="Times New Roman"/>
          <w:color w:val="333333"/>
          <w:sz w:val="21"/>
          <w:szCs w:val="21"/>
        </w:rPr>
        <w:br/>
        <w:t>3 Monitor </w:t>
      </w:r>
      <w:r w:rsidRPr="009930A1">
        <w:rPr>
          <w:rFonts w:ascii="Helvetica" w:eastAsia="Times New Roman" w:hAnsi="Helvetica" w:cs="Times New Roman"/>
          <w:color w:val="333333"/>
          <w:sz w:val="21"/>
          <w:szCs w:val="21"/>
        </w:rPr>
        <w:br/>
        <w:t>4 Mutual exclusion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30) A tree </w:t>
      </w:r>
      <w:proofErr w:type="spellStart"/>
      <w:r w:rsidRPr="009930A1">
        <w:rPr>
          <w:rFonts w:ascii="Helvetica" w:eastAsia="Times New Roman" w:hAnsi="Helvetica" w:cs="Times New Roman"/>
          <w:color w:val="333333"/>
          <w:sz w:val="21"/>
          <w:szCs w:val="21"/>
        </w:rPr>
        <w:t>sturctured</w:t>
      </w:r>
      <w:proofErr w:type="spellEnd"/>
      <w:r w:rsidRPr="009930A1">
        <w:rPr>
          <w:rFonts w:ascii="Helvetica" w:eastAsia="Times New Roman" w:hAnsi="Helvetica" w:cs="Times New Roman"/>
          <w:color w:val="333333"/>
          <w:sz w:val="21"/>
          <w:szCs w:val="21"/>
        </w:rPr>
        <w:t xml:space="preserve"> file directory system </w:t>
      </w:r>
      <w:r w:rsidRPr="009930A1">
        <w:rPr>
          <w:rFonts w:ascii="Helvetica" w:eastAsia="Times New Roman" w:hAnsi="Helvetica" w:cs="Times New Roman"/>
          <w:color w:val="333333"/>
          <w:sz w:val="21"/>
          <w:szCs w:val="21"/>
        </w:rPr>
        <w:br/>
        <w:t>1 allows easy storage and retrieval of file names </w:t>
      </w:r>
      <w:r w:rsidRPr="009930A1">
        <w:rPr>
          <w:rFonts w:ascii="Helvetica" w:eastAsia="Times New Roman" w:hAnsi="Helvetica" w:cs="Times New Roman"/>
          <w:color w:val="333333"/>
          <w:sz w:val="21"/>
          <w:szCs w:val="21"/>
        </w:rPr>
        <w:br/>
        <w:t xml:space="preserve">2 is a much debated </w:t>
      </w:r>
      <w:proofErr w:type="spellStart"/>
      <w:r w:rsidRPr="009930A1">
        <w:rPr>
          <w:rFonts w:ascii="Helvetica" w:eastAsia="Times New Roman" w:hAnsi="Helvetica" w:cs="Times New Roman"/>
          <w:color w:val="333333"/>
          <w:sz w:val="21"/>
          <w:szCs w:val="21"/>
        </w:rPr>
        <w:t>unecessary</w:t>
      </w:r>
      <w:proofErr w:type="spellEnd"/>
      <w:r w:rsidRPr="009930A1">
        <w:rPr>
          <w:rFonts w:ascii="Helvetica" w:eastAsia="Times New Roman" w:hAnsi="Helvetica" w:cs="Times New Roman"/>
          <w:color w:val="333333"/>
          <w:sz w:val="21"/>
          <w:szCs w:val="21"/>
        </w:rPr>
        <w:t xml:space="preserve"> feature </w:t>
      </w:r>
      <w:r w:rsidRPr="009930A1">
        <w:rPr>
          <w:rFonts w:ascii="Helvetica" w:eastAsia="Times New Roman" w:hAnsi="Helvetica" w:cs="Times New Roman"/>
          <w:color w:val="333333"/>
          <w:sz w:val="21"/>
          <w:szCs w:val="21"/>
        </w:rPr>
        <w:br/>
        <w:t>3 is not essential when we have millions of files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1)</w:t>
      </w:r>
      <w:r w:rsidRPr="009930A1">
        <w:rPr>
          <w:rFonts w:ascii="Times New Roman" w:eastAsia="Times New Roman" w:hAnsi="Times New Roman" w:cs="Times New Roman"/>
          <w:color w:val="333333"/>
          <w:sz w:val="14"/>
          <w:szCs w:val="14"/>
        </w:rPr>
        <w:t>      </w:t>
      </w:r>
      <w:r w:rsidRPr="009930A1">
        <w:rPr>
          <w:rFonts w:ascii="Helvetica" w:eastAsia="Times New Roman" w:hAnsi="Helvetica" w:cs="Times New Roman"/>
          <w:color w:val="333333"/>
          <w:sz w:val="21"/>
          <w:szCs w:val="21"/>
        </w:rPr>
        <w:t>Using Priority Scheduling algorithm, find the average waiting time for the following set of processes given with their priorities in the order: Process : Burst Time : Priority respectively . P1 : 10 : 3 , P2 : 1 : 1 , P3 : 2 : 4 , P4 : 1 : 5 , P5 : 5 : 2. </w:t>
      </w:r>
      <w:r w:rsidRPr="009930A1">
        <w:rPr>
          <w:rFonts w:ascii="Helvetica" w:eastAsia="Times New Roman" w:hAnsi="Helvetica" w:cs="Times New Roman"/>
          <w:color w:val="333333"/>
          <w:sz w:val="21"/>
          <w:szCs w:val="21"/>
        </w:rPr>
        <w:br/>
        <w:t>1 8 milliseconds </w:t>
      </w:r>
      <w:r w:rsidRPr="009930A1">
        <w:rPr>
          <w:rFonts w:ascii="Helvetica" w:eastAsia="Times New Roman" w:hAnsi="Helvetica" w:cs="Times New Roman"/>
          <w:color w:val="333333"/>
          <w:sz w:val="21"/>
          <w:szCs w:val="21"/>
        </w:rPr>
        <w:br/>
        <w:t>2 8.2 milliseconds </w:t>
      </w:r>
      <w:r w:rsidRPr="009930A1">
        <w:rPr>
          <w:rFonts w:ascii="Helvetica" w:eastAsia="Times New Roman" w:hAnsi="Helvetica" w:cs="Times New Roman"/>
          <w:color w:val="333333"/>
          <w:sz w:val="21"/>
          <w:szCs w:val="21"/>
        </w:rPr>
        <w:br/>
        <w:t>3 7.75 milliseconds </w:t>
      </w:r>
      <w:r w:rsidRPr="009930A1">
        <w:rPr>
          <w:rFonts w:ascii="Helvetica" w:eastAsia="Times New Roman" w:hAnsi="Helvetica" w:cs="Times New Roman"/>
          <w:color w:val="333333"/>
          <w:sz w:val="21"/>
          <w:szCs w:val="21"/>
        </w:rPr>
        <w:br/>
        <w:t>4 3 milliseconds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 Routine is not loaded until it is called. All routines are kept on disk in a </w:t>
      </w:r>
      <w:proofErr w:type="spellStart"/>
      <w:r w:rsidRPr="009930A1">
        <w:rPr>
          <w:rFonts w:ascii="Helvetica" w:eastAsia="Times New Roman" w:hAnsi="Helvetica" w:cs="Times New Roman"/>
          <w:color w:val="333333"/>
          <w:sz w:val="21"/>
          <w:szCs w:val="21"/>
        </w:rPr>
        <w:t>relocatable</w:t>
      </w:r>
      <w:proofErr w:type="spellEnd"/>
      <w:r w:rsidRPr="009930A1">
        <w:rPr>
          <w:rFonts w:ascii="Helvetica" w:eastAsia="Times New Roman" w:hAnsi="Helvetica" w:cs="Times New Roman"/>
          <w:color w:val="333333"/>
          <w:sz w:val="21"/>
          <w:szCs w:val="21"/>
        </w:rPr>
        <w:t xml:space="preserve"> load format. The main program is loaded into memory &amp; is executed. This type of loading is called _________ </w:t>
      </w:r>
      <w:r w:rsidRPr="009930A1">
        <w:rPr>
          <w:rFonts w:ascii="Helvetica" w:eastAsia="Times New Roman" w:hAnsi="Helvetica" w:cs="Times New Roman"/>
          <w:color w:val="333333"/>
          <w:sz w:val="21"/>
          <w:szCs w:val="21"/>
        </w:rPr>
        <w:br/>
        <w:t>1 Static loading </w:t>
      </w:r>
      <w:r w:rsidRPr="009930A1">
        <w:rPr>
          <w:rFonts w:ascii="Helvetica" w:eastAsia="Times New Roman" w:hAnsi="Helvetica" w:cs="Times New Roman"/>
          <w:color w:val="333333"/>
          <w:sz w:val="21"/>
          <w:szCs w:val="21"/>
        </w:rPr>
        <w:br/>
        <w:t>2 Dynamic loading </w:t>
      </w:r>
      <w:r w:rsidRPr="009930A1">
        <w:rPr>
          <w:rFonts w:ascii="Helvetica" w:eastAsia="Times New Roman" w:hAnsi="Helvetica" w:cs="Times New Roman"/>
          <w:color w:val="333333"/>
          <w:sz w:val="21"/>
          <w:szCs w:val="21"/>
        </w:rPr>
        <w:br/>
        <w:t>3 Dynamic linking </w:t>
      </w:r>
      <w:r w:rsidRPr="009930A1">
        <w:rPr>
          <w:rFonts w:ascii="Helvetica" w:eastAsia="Times New Roman" w:hAnsi="Helvetica" w:cs="Times New Roman"/>
          <w:color w:val="333333"/>
          <w:sz w:val="21"/>
          <w:szCs w:val="21"/>
        </w:rPr>
        <w:br/>
        <w:t>4 Overlays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 In the running state </w:t>
      </w:r>
      <w:r w:rsidRPr="009930A1">
        <w:rPr>
          <w:rFonts w:ascii="Helvetica" w:eastAsia="Times New Roman" w:hAnsi="Helvetica" w:cs="Times New Roman"/>
          <w:color w:val="333333"/>
          <w:sz w:val="21"/>
          <w:szCs w:val="21"/>
        </w:rPr>
        <w:br/>
        <w:t>1 only the process which has control of the processor is found </w:t>
      </w:r>
      <w:r w:rsidRPr="009930A1">
        <w:rPr>
          <w:rFonts w:ascii="Helvetica" w:eastAsia="Times New Roman" w:hAnsi="Helvetica" w:cs="Times New Roman"/>
          <w:color w:val="333333"/>
          <w:sz w:val="21"/>
          <w:szCs w:val="21"/>
        </w:rPr>
        <w:br/>
        <w:t>2 all the processes waiting for I/O to be completed are found </w:t>
      </w:r>
      <w:r w:rsidRPr="009930A1">
        <w:rPr>
          <w:rFonts w:ascii="Helvetica" w:eastAsia="Times New Roman" w:hAnsi="Helvetica" w:cs="Times New Roman"/>
          <w:color w:val="333333"/>
          <w:sz w:val="21"/>
          <w:szCs w:val="21"/>
        </w:rPr>
        <w:br/>
        <w:t>3 all the processes waiting for the processor are found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4) The Purpose of Co-operating Process is __________. </w:t>
      </w:r>
      <w:r w:rsidRPr="009930A1">
        <w:rPr>
          <w:rFonts w:ascii="Helvetica" w:eastAsia="Times New Roman" w:hAnsi="Helvetica" w:cs="Times New Roman"/>
          <w:color w:val="333333"/>
          <w:sz w:val="21"/>
          <w:szCs w:val="21"/>
        </w:rPr>
        <w:br/>
        <w:t>1 Information Sharing </w:t>
      </w:r>
      <w:r w:rsidRPr="009930A1">
        <w:rPr>
          <w:rFonts w:ascii="Helvetica" w:eastAsia="Times New Roman" w:hAnsi="Helvetica" w:cs="Times New Roman"/>
          <w:color w:val="333333"/>
          <w:sz w:val="21"/>
          <w:szCs w:val="21"/>
        </w:rPr>
        <w:br/>
        <w:t>2 Convenience </w:t>
      </w:r>
      <w:r w:rsidRPr="009930A1">
        <w:rPr>
          <w:rFonts w:ascii="Helvetica" w:eastAsia="Times New Roman" w:hAnsi="Helvetica" w:cs="Times New Roman"/>
          <w:color w:val="333333"/>
          <w:sz w:val="21"/>
          <w:szCs w:val="21"/>
        </w:rPr>
        <w:br/>
        <w:t>3 Computation Speed-Up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5) The kernel of the operating system remains in the primary memory because ________. </w:t>
      </w:r>
      <w:r w:rsidRPr="009930A1">
        <w:rPr>
          <w:rFonts w:ascii="Helvetica" w:eastAsia="Times New Roman" w:hAnsi="Helvetica" w:cs="Times New Roman"/>
          <w:color w:val="333333"/>
          <w:sz w:val="21"/>
          <w:szCs w:val="21"/>
        </w:rPr>
        <w:br/>
        <w:t>1 It is mostly called (used) </w:t>
      </w:r>
      <w:r w:rsidRPr="009930A1">
        <w:rPr>
          <w:rFonts w:ascii="Helvetica" w:eastAsia="Times New Roman" w:hAnsi="Helvetica" w:cs="Times New Roman"/>
          <w:color w:val="333333"/>
          <w:sz w:val="21"/>
          <w:szCs w:val="21"/>
        </w:rPr>
        <w:br/>
        <w:t>2 It manages all interrupt calls </w:t>
      </w:r>
      <w:r w:rsidRPr="009930A1">
        <w:rPr>
          <w:rFonts w:ascii="Helvetica" w:eastAsia="Times New Roman" w:hAnsi="Helvetica" w:cs="Times New Roman"/>
          <w:color w:val="333333"/>
          <w:sz w:val="21"/>
          <w:szCs w:val="21"/>
        </w:rPr>
        <w:br/>
        <w:t>3 It controls all operations in process </w:t>
      </w:r>
      <w:r w:rsidRPr="009930A1">
        <w:rPr>
          <w:rFonts w:ascii="Helvetica" w:eastAsia="Times New Roman" w:hAnsi="Helvetica" w:cs="Times New Roman"/>
          <w:color w:val="333333"/>
          <w:sz w:val="21"/>
          <w:szCs w:val="21"/>
        </w:rPr>
        <w:br/>
        <w:t>4 It is low level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6) The process related to process control, file management, device management, information about </w:t>
      </w:r>
      <w:r w:rsidRPr="009930A1">
        <w:rPr>
          <w:rFonts w:ascii="Helvetica" w:eastAsia="Times New Roman" w:hAnsi="Helvetica" w:cs="Times New Roman"/>
          <w:color w:val="333333"/>
          <w:sz w:val="21"/>
          <w:szCs w:val="21"/>
        </w:rPr>
        <w:lastRenderedPageBreak/>
        <w:t>system and communication that is requested by any higher level language can be performed by __________. </w:t>
      </w:r>
      <w:r w:rsidRPr="009930A1">
        <w:rPr>
          <w:rFonts w:ascii="Helvetica" w:eastAsia="Times New Roman" w:hAnsi="Helvetica" w:cs="Times New Roman"/>
          <w:color w:val="333333"/>
          <w:sz w:val="21"/>
          <w:szCs w:val="21"/>
        </w:rPr>
        <w:br/>
        <w:t>1 Editors </w:t>
      </w:r>
      <w:r w:rsidRPr="009930A1">
        <w:rPr>
          <w:rFonts w:ascii="Helvetica" w:eastAsia="Times New Roman" w:hAnsi="Helvetica" w:cs="Times New Roman"/>
          <w:color w:val="333333"/>
          <w:sz w:val="21"/>
          <w:szCs w:val="21"/>
        </w:rPr>
        <w:br/>
        <w:t>2 Compilers </w:t>
      </w:r>
      <w:r w:rsidRPr="009930A1">
        <w:rPr>
          <w:rFonts w:ascii="Helvetica" w:eastAsia="Times New Roman" w:hAnsi="Helvetica" w:cs="Times New Roman"/>
          <w:color w:val="333333"/>
          <w:sz w:val="21"/>
          <w:szCs w:val="21"/>
        </w:rPr>
        <w:br/>
        <w:t>3 System Call </w:t>
      </w:r>
      <w:r w:rsidRPr="009930A1">
        <w:rPr>
          <w:rFonts w:ascii="Helvetica" w:eastAsia="Times New Roman" w:hAnsi="Helvetica" w:cs="Times New Roman"/>
          <w:color w:val="333333"/>
          <w:sz w:val="21"/>
          <w:szCs w:val="21"/>
        </w:rPr>
        <w:br/>
        <w:t>4 Caching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7) Which of the following disk scheduling techniques has a drawback of starvation ? </w:t>
      </w:r>
      <w:r w:rsidRPr="009930A1">
        <w:rPr>
          <w:rFonts w:ascii="Helvetica" w:eastAsia="Times New Roman" w:hAnsi="Helvetica" w:cs="Times New Roman"/>
          <w:color w:val="333333"/>
          <w:sz w:val="21"/>
          <w:szCs w:val="21"/>
        </w:rPr>
        <w:br/>
        <w:t>1 SCAN </w:t>
      </w:r>
      <w:r w:rsidRPr="009930A1">
        <w:rPr>
          <w:rFonts w:ascii="Helvetica" w:eastAsia="Times New Roman" w:hAnsi="Helvetica" w:cs="Times New Roman"/>
          <w:color w:val="333333"/>
          <w:sz w:val="21"/>
          <w:szCs w:val="21"/>
        </w:rPr>
        <w:br/>
        <w:t>2 SSTF </w:t>
      </w:r>
      <w:r w:rsidRPr="009930A1">
        <w:rPr>
          <w:rFonts w:ascii="Helvetica" w:eastAsia="Times New Roman" w:hAnsi="Helvetica" w:cs="Times New Roman"/>
          <w:color w:val="333333"/>
          <w:sz w:val="21"/>
          <w:szCs w:val="21"/>
        </w:rPr>
        <w:br/>
        <w:t>3 FCFS </w:t>
      </w:r>
      <w:r w:rsidRPr="009930A1">
        <w:rPr>
          <w:rFonts w:ascii="Helvetica" w:eastAsia="Times New Roman" w:hAnsi="Helvetica" w:cs="Times New Roman"/>
          <w:color w:val="333333"/>
          <w:sz w:val="21"/>
          <w:szCs w:val="21"/>
        </w:rPr>
        <w:br/>
        <w:t>4 LIFO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8) Multiprogramming systems ________. </w:t>
      </w:r>
      <w:r w:rsidRPr="009930A1">
        <w:rPr>
          <w:rFonts w:ascii="Helvetica" w:eastAsia="Times New Roman" w:hAnsi="Helvetica" w:cs="Times New Roman"/>
          <w:color w:val="333333"/>
          <w:sz w:val="21"/>
          <w:szCs w:val="21"/>
        </w:rPr>
        <w:br/>
        <w:t>1 Are easier to develop than single programming systems </w:t>
      </w:r>
      <w:r w:rsidRPr="009930A1">
        <w:rPr>
          <w:rFonts w:ascii="Helvetica" w:eastAsia="Times New Roman" w:hAnsi="Helvetica" w:cs="Times New Roman"/>
          <w:color w:val="333333"/>
          <w:sz w:val="21"/>
          <w:szCs w:val="21"/>
        </w:rPr>
        <w:br/>
        <w:t>2 Execute each job faster </w:t>
      </w:r>
      <w:r w:rsidRPr="009930A1">
        <w:rPr>
          <w:rFonts w:ascii="Helvetica" w:eastAsia="Times New Roman" w:hAnsi="Helvetica" w:cs="Times New Roman"/>
          <w:color w:val="333333"/>
          <w:sz w:val="21"/>
          <w:szCs w:val="21"/>
        </w:rPr>
        <w:br/>
        <w:t>3 Execute more jobs in the same time </w:t>
      </w:r>
      <w:r w:rsidRPr="009930A1">
        <w:rPr>
          <w:rFonts w:ascii="Helvetica" w:eastAsia="Times New Roman" w:hAnsi="Helvetica" w:cs="Times New Roman"/>
          <w:color w:val="333333"/>
          <w:sz w:val="21"/>
          <w:szCs w:val="21"/>
        </w:rPr>
        <w:br/>
        <w:t>4 Are used only on large main frame computers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9) Under multiprogramming, turnaround time for short jobs is usually ________ and that for long jobs is slightly ___________. </w:t>
      </w:r>
      <w:r w:rsidRPr="009930A1">
        <w:rPr>
          <w:rFonts w:ascii="Helvetica" w:eastAsia="Times New Roman" w:hAnsi="Helvetica" w:cs="Times New Roman"/>
          <w:color w:val="333333"/>
          <w:sz w:val="21"/>
          <w:szCs w:val="21"/>
        </w:rPr>
        <w:br/>
        <w:t>1 Lengthened; Shortened </w:t>
      </w:r>
      <w:r w:rsidRPr="009930A1">
        <w:rPr>
          <w:rFonts w:ascii="Helvetica" w:eastAsia="Times New Roman" w:hAnsi="Helvetica" w:cs="Times New Roman"/>
          <w:color w:val="333333"/>
          <w:sz w:val="21"/>
          <w:szCs w:val="21"/>
        </w:rPr>
        <w:br/>
        <w:t>2 Shortened; Lengthened </w:t>
      </w:r>
      <w:r w:rsidRPr="009930A1">
        <w:rPr>
          <w:rFonts w:ascii="Helvetica" w:eastAsia="Times New Roman" w:hAnsi="Helvetica" w:cs="Times New Roman"/>
          <w:color w:val="333333"/>
          <w:sz w:val="21"/>
          <w:szCs w:val="21"/>
        </w:rPr>
        <w:br/>
        <w:t>3 Shortened; Shortened </w:t>
      </w:r>
      <w:r w:rsidRPr="009930A1">
        <w:rPr>
          <w:rFonts w:ascii="Helvetica" w:eastAsia="Times New Roman" w:hAnsi="Helvetica" w:cs="Times New Roman"/>
          <w:color w:val="333333"/>
          <w:sz w:val="21"/>
          <w:szCs w:val="21"/>
        </w:rPr>
        <w:br/>
        <w:t>4 Shortened; Unchanged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10) Multiprocessing ________. </w:t>
      </w:r>
      <w:r w:rsidRPr="009930A1">
        <w:rPr>
          <w:rFonts w:ascii="Helvetica" w:eastAsia="Times New Roman" w:hAnsi="Helvetica" w:cs="Times New Roman"/>
          <w:color w:val="333333"/>
          <w:sz w:val="21"/>
          <w:szCs w:val="21"/>
        </w:rPr>
        <w:br/>
        <w:t>1 Make the operating system simpler </w:t>
      </w:r>
      <w:r w:rsidRPr="009930A1">
        <w:rPr>
          <w:rFonts w:ascii="Helvetica" w:eastAsia="Times New Roman" w:hAnsi="Helvetica" w:cs="Times New Roman"/>
          <w:color w:val="333333"/>
          <w:sz w:val="21"/>
          <w:szCs w:val="21"/>
        </w:rPr>
        <w:br/>
        <w:t>2 Allows multiple processes to run simultaneously </w:t>
      </w:r>
      <w:r w:rsidRPr="009930A1">
        <w:rPr>
          <w:rFonts w:ascii="Helvetica" w:eastAsia="Times New Roman" w:hAnsi="Helvetica" w:cs="Times New Roman"/>
          <w:color w:val="333333"/>
          <w:sz w:val="21"/>
          <w:szCs w:val="21"/>
        </w:rPr>
        <w:br/>
        <w:t>3 Is completely understood by all major computer vendors </w:t>
      </w:r>
      <w:r w:rsidRPr="009930A1">
        <w:rPr>
          <w:rFonts w:ascii="Helvetica" w:eastAsia="Times New Roman" w:hAnsi="Helvetica" w:cs="Times New Roman"/>
          <w:color w:val="333333"/>
          <w:sz w:val="21"/>
          <w:szCs w:val="21"/>
        </w:rPr>
        <w:br/>
        <w:t>4 Allows the same computer to have the multiple processors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11) Which is not the state of the process ? </w:t>
      </w:r>
      <w:r w:rsidRPr="009930A1">
        <w:rPr>
          <w:rFonts w:ascii="Helvetica" w:eastAsia="Times New Roman" w:hAnsi="Helvetica" w:cs="Times New Roman"/>
          <w:color w:val="333333"/>
          <w:sz w:val="21"/>
          <w:szCs w:val="21"/>
        </w:rPr>
        <w:br/>
        <w:t>1 Blocked </w:t>
      </w:r>
      <w:r w:rsidRPr="009930A1">
        <w:rPr>
          <w:rFonts w:ascii="Helvetica" w:eastAsia="Times New Roman" w:hAnsi="Helvetica" w:cs="Times New Roman"/>
          <w:color w:val="333333"/>
          <w:sz w:val="21"/>
          <w:szCs w:val="21"/>
        </w:rPr>
        <w:br/>
        <w:t>2 Running </w:t>
      </w:r>
      <w:r w:rsidRPr="009930A1">
        <w:rPr>
          <w:rFonts w:ascii="Helvetica" w:eastAsia="Times New Roman" w:hAnsi="Helvetica" w:cs="Times New Roman"/>
          <w:color w:val="333333"/>
          <w:sz w:val="21"/>
          <w:szCs w:val="21"/>
        </w:rPr>
        <w:br/>
        <w:t>3 Ready </w:t>
      </w:r>
      <w:r w:rsidRPr="009930A1">
        <w:rPr>
          <w:rFonts w:ascii="Helvetica" w:eastAsia="Times New Roman" w:hAnsi="Helvetica" w:cs="Times New Roman"/>
          <w:color w:val="333333"/>
          <w:sz w:val="21"/>
          <w:szCs w:val="21"/>
        </w:rPr>
        <w:br/>
        <w:t>4 Privileged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12) A set of resources' allocations such that the system can allocate resources to each process in some order, and still avoid a deadlock is called ________. </w:t>
      </w:r>
      <w:r w:rsidRPr="009930A1">
        <w:rPr>
          <w:rFonts w:ascii="Helvetica" w:eastAsia="Times New Roman" w:hAnsi="Helvetica" w:cs="Times New Roman"/>
          <w:color w:val="333333"/>
          <w:sz w:val="21"/>
          <w:szCs w:val="21"/>
        </w:rPr>
        <w:br/>
        <w:t>1 Unsafe state </w:t>
      </w:r>
      <w:r w:rsidRPr="009930A1">
        <w:rPr>
          <w:rFonts w:ascii="Helvetica" w:eastAsia="Times New Roman" w:hAnsi="Helvetica" w:cs="Times New Roman"/>
          <w:color w:val="333333"/>
          <w:sz w:val="21"/>
          <w:szCs w:val="21"/>
        </w:rPr>
        <w:br/>
        <w:t>2 Safe state </w:t>
      </w:r>
      <w:r w:rsidRPr="009930A1">
        <w:rPr>
          <w:rFonts w:ascii="Helvetica" w:eastAsia="Times New Roman" w:hAnsi="Helvetica" w:cs="Times New Roman"/>
          <w:color w:val="333333"/>
          <w:sz w:val="21"/>
          <w:szCs w:val="21"/>
        </w:rPr>
        <w:br/>
        <w:t>3 Starvation </w:t>
      </w:r>
      <w:r w:rsidRPr="009930A1">
        <w:rPr>
          <w:rFonts w:ascii="Helvetica" w:eastAsia="Times New Roman" w:hAnsi="Helvetica" w:cs="Times New Roman"/>
          <w:color w:val="333333"/>
          <w:sz w:val="21"/>
          <w:szCs w:val="21"/>
        </w:rPr>
        <w:br/>
        <w:t xml:space="preserve">4 </w:t>
      </w:r>
      <w:proofErr w:type="spellStart"/>
      <w:r w:rsidRPr="009930A1">
        <w:rPr>
          <w:rFonts w:ascii="Helvetica" w:eastAsia="Times New Roman" w:hAnsi="Helvetica" w:cs="Times New Roman"/>
          <w:color w:val="333333"/>
          <w:sz w:val="21"/>
          <w:szCs w:val="21"/>
        </w:rPr>
        <w:t>Greeedy</w:t>
      </w:r>
      <w:proofErr w:type="spellEnd"/>
      <w:r w:rsidRPr="009930A1">
        <w:rPr>
          <w:rFonts w:ascii="Helvetica" w:eastAsia="Times New Roman" w:hAnsi="Helvetica" w:cs="Times New Roman"/>
          <w:color w:val="333333"/>
          <w:sz w:val="21"/>
          <w:szCs w:val="21"/>
        </w:rPr>
        <w:t xml:space="preserve"> allocation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13) The principle of locality of reference justifies the use of ________.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1 Virtual Memory </w:t>
      </w:r>
      <w:r w:rsidRPr="009930A1">
        <w:rPr>
          <w:rFonts w:ascii="Helvetica" w:eastAsia="Times New Roman" w:hAnsi="Helvetica" w:cs="Times New Roman"/>
          <w:color w:val="333333"/>
          <w:sz w:val="21"/>
          <w:szCs w:val="21"/>
        </w:rPr>
        <w:br/>
        <w:t>2 Interrupts </w:t>
      </w:r>
      <w:r w:rsidRPr="009930A1">
        <w:rPr>
          <w:rFonts w:ascii="Helvetica" w:eastAsia="Times New Roman" w:hAnsi="Helvetica" w:cs="Times New Roman"/>
          <w:color w:val="333333"/>
          <w:sz w:val="21"/>
          <w:szCs w:val="21"/>
        </w:rPr>
        <w:br/>
        <w:t>3 Main memory </w:t>
      </w:r>
      <w:r w:rsidRPr="009930A1">
        <w:rPr>
          <w:rFonts w:ascii="Helvetica" w:eastAsia="Times New Roman" w:hAnsi="Helvetica" w:cs="Times New Roman"/>
          <w:color w:val="333333"/>
          <w:sz w:val="21"/>
          <w:szCs w:val="21"/>
        </w:rPr>
        <w:br/>
        <w:t>4 Cache memory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14) What is the first step in performing an operating system upgrade ? </w:t>
      </w:r>
      <w:r w:rsidRPr="009930A1">
        <w:rPr>
          <w:rFonts w:ascii="Helvetica" w:eastAsia="Times New Roman" w:hAnsi="Helvetica" w:cs="Times New Roman"/>
          <w:color w:val="333333"/>
          <w:sz w:val="21"/>
          <w:szCs w:val="21"/>
        </w:rPr>
        <w:br/>
        <w:t>1 Partition the drive </w:t>
      </w:r>
      <w:r w:rsidRPr="009930A1">
        <w:rPr>
          <w:rFonts w:ascii="Helvetica" w:eastAsia="Times New Roman" w:hAnsi="Helvetica" w:cs="Times New Roman"/>
          <w:color w:val="333333"/>
          <w:sz w:val="21"/>
          <w:szCs w:val="21"/>
        </w:rPr>
        <w:br/>
        <w:t>2 Format the drive </w:t>
      </w:r>
      <w:r w:rsidRPr="009930A1">
        <w:rPr>
          <w:rFonts w:ascii="Helvetica" w:eastAsia="Times New Roman" w:hAnsi="Helvetica" w:cs="Times New Roman"/>
          <w:color w:val="333333"/>
          <w:sz w:val="21"/>
          <w:szCs w:val="21"/>
        </w:rPr>
        <w:br/>
        <w:t>3 Backup critical data </w:t>
      </w:r>
      <w:r w:rsidRPr="009930A1">
        <w:rPr>
          <w:rFonts w:ascii="Helvetica" w:eastAsia="Times New Roman" w:hAnsi="Helvetica" w:cs="Times New Roman"/>
          <w:color w:val="333333"/>
          <w:sz w:val="21"/>
          <w:szCs w:val="21"/>
        </w:rPr>
        <w:br/>
        <w:t>4 Backup old operating system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15) The technique, for sharing the time of a computer among several jobs, which switches jobs so rapidly such that each job appears to have the computer to itself, is called ________. </w:t>
      </w:r>
      <w:r w:rsidRPr="009930A1">
        <w:rPr>
          <w:rFonts w:ascii="Helvetica" w:eastAsia="Times New Roman" w:hAnsi="Helvetica" w:cs="Times New Roman"/>
          <w:color w:val="333333"/>
          <w:sz w:val="21"/>
          <w:szCs w:val="21"/>
        </w:rPr>
        <w:br/>
        <w:t>1 Time Sharing </w:t>
      </w:r>
      <w:r w:rsidRPr="009930A1">
        <w:rPr>
          <w:rFonts w:ascii="Helvetica" w:eastAsia="Times New Roman" w:hAnsi="Helvetica" w:cs="Times New Roman"/>
          <w:color w:val="333333"/>
          <w:sz w:val="21"/>
          <w:szCs w:val="21"/>
        </w:rPr>
        <w:br/>
        <w:t>2 Time out </w:t>
      </w:r>
      <w:r w:rsidRPr="009930A1">
        <w:rPr>
          <w:rFonts w:ascii="Helvetica" w:eastAsia="Times New Roman" w:hAnsi="Helvetica" w:cs="Times New Roman"/>
          <w:color w:val="333333"/>
          <w:sz w:val="21"/>
          <w:szCs w:val="21"/>
        </w:rPr>
        <w:br/>
        <w:t>3 Time domain </w:t>
      </w:r>
      <w:r w:rsidRPr="009930A1">
        <w:rPr>
          <w:rFonts w:ascii="Helvetica" w:eastAsia="Times New Roman" w:hAnsi="Helvetica" w:cs="Times New Roman"/>
          <w:color w:val="333333"/>
          <w:sz w:val="21"/>
          <w:szCs w:val="21"/>
        </w:rPr>
        <w:br/>
        <w:t>4 Multitasking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16) In a </w:t>
      </w:r>
      <w:proofErr w:type="spellStart"/>
      <w:r w:rsidRPr="009930A1">
        <w:rPr>
          <w:rFonts w:ascii="Helvetica" w:eastAsia="Times New Roman" w:hAnsi="Helvetica" w:cs="Times New Roman"/>
          <w:color w:val="333333"/>
          <w:sz w:val="21"/>
          <w:szCs w:val="21"/>
        </w:rPr>
        <w:t>virtural</w:t>
      </w:r>
      <w:proofErr w:type="spellEnd"/>
      <w:r w:rsidRPr="009930A1">
        <w:rPr>
          <w:rFonts w:ascii="Helvetica" w:eastAsia="Times New Roman" w:hAnsi="Helvetica" w:cs="Times New Roman"/>
          <w:color w:val="333333"/>
          <w:sz w:val="21"/>
          <w:szCs w:val="21"/>
        </w:rPr>
        <w:t xml:space="preserve"> memory environment </w:t>
      </w:r>
      <w:r w:rsidRPr="009930A1">
        <w:rPr>
          <w:rFonts w:ascii="Helvetica" w:eastAsia="Times New Roman" w:hAnsi="Helvetica" w:cs="Times New Roman"/>
          <w:color w:val="333333"/>
          <w:sz w:val="21"/>
          <w:szCs w:val="21"/>
        </w:rPr>
        <w:br/>
        <w:t>1 segmentation and page tables are stored in the cache and do not add any substantial overhead </w:t>
      </w:r>
      <w:r w:rsidRPr="009930A1">
        <w:rPr>
          <w:rFonts w:ascii="Helvetica" w:eastAsia="Times New Roman" w:hAnsi="Helvetica" w:cs="Times New Roman"/>
          <w:color w:val="333333"/>
          <w:sz w:val="21"/>
          <w:szCs w:val="21"/>
        </w:rPr>
        <w:br/>
        <w:t>2 slow down the computer system considerable </w:t>
      </w:r>
      <w:r w:rsidRPr="009930A1">
        <w:rPr>
          <w:rFonts w:ascii="Helvetica" w:eastAsia="Times New Roman" w:hAnsi="Helvetica" w:cs="Times New Roman"/>
          <w:color w:val="333333"/>
          <w:sz w:val="21"/>
          <w:szCs w:val="21"/>
        </w:rPr>
        <w:br/>
        <w:t>3 segmentation and page tables are stored in the RAM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17) If all page frames are initially empty, and a process is allocated 3 page frames in real memory and references its pages in the order 1 2 3 2 4 5 2 3 2 4 1 and the page replacement is FIFO, the total number of page faults caused by the process will be __________. </w:t>
      </w:r>
      <w:r w:rsidRPr="009930A1">
        <w:rPr>
          <w:rFonts w:ascii="Helvetica" w:eastAsia="Times New Roman" w:hAnsi="Helvetica" w:cs="Times New Roman"/>
          <w:color w:val="333333"/>
          <w:sz w:val="21"/>
          <w:szCs w:val="21"/>
        </w:rPr>
        <w:br/>
        <w:t>1 10 </w:t>
      </w:r>
      <w:r w:rsidRPr="009930A1">
        <w:rPr>
          <w:rFonts w:ascii="Helvetica" w:eastAsia="Times New Roman" w:hAnsi="Helvetica" w:cs="Times New Roman"/>
          <w:color w:val="333333"/>
          <w:sz w:val="21"/>
          <w:szCs w:val="21"/>
        </w:rPr>
        <w:br/>
        <w:t>2 7 </w:t>
      </w:r>
      <w:r w:rsidRPr="009930A1">
        <w:rPr>
          <w:rFonts w:ascii="Helvetica" w:eastAsia="Times New Roman" w:hAnsi="Helvetica" w:cs="Times New Roman"/>
          <w:color w:val="333333"/>
          <w:sz w:val="21"/>
          <w:szCs w:val="21"/>
        </w:rPr>
        <w:br/>
        <w:t>3 8 </w:t>
      </w:r>
      <w:r w:rsidRPr="009930A1">
        <w:rPr>
          <w:rFonts w:ascii="Helvetica" w:eastAsia="Times New Roman" w:hAnsi="Helvetica" w:cs="Times New Roman"/>
          <w:color w:val="333333"/>
          <w:sz w:val="21"/>
          <w:szCs w:val="21"/>
        </w:rPr>
        <w:br/>
        <w:t>4 9 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18) Situations where two or more processes are reading or writing some shared data and the final results depends on the order of usage of the shared data, are called ________. </w:t>
      </w:r>
      <w:r w:rsidRPr="009930A1">
        <w:rPr>
          <w:rFonts w:ascii="Helvetica" w:eastAsia="Times New Roman" w:hAnsi="Helvetica" w:cs="Times New Roman"/>
          <w:color w:val="333333"/>
          <w:sz w:val="21"/>
          <w:szCs w:val="21"/>
        </w:rPr>
        <w:br/>
        <w:t>1 Race conditions </w:t>
      </w:r>
      <w:r w:rsidRPr="009930A1">
        <w:rPr>
          <w:rFonts w:ascii="Helvetica" w:eastAsia="Times New Roman" w:hAnsi="Helvetica" w:cs="Times New Roman"/>
          <w:color w:val="333333"/>
          <w:sz w:val="21"/>
          <w:szCs w:val="21"/>
        </w:rPr>
        <w:br/>
        <w:t>2 Critical section </w:t>
      </w:r>
      <w:r w:rsidRPr="009930A1">
        <w:rPr>
          <w:rFonts w:ascii="Helvetica" w:eastAsia="Times New Roman" w:hAnsi="Helvetica" w:cs="Times New Roman"/>
          <w:color w:val="333333"/>
          <w:sz w:val="21"/>
          <w:szCs w:val="21"/>
        </w:rPr>
        <w:br/>
        <w:t>3 Mutual exclusion </w:t>
      </w:r>
      <w:r w:rsidRPr="009930A1">
        <w:rPr>
          <w:rFonts w:ascii="Helvetica" w:eastAsia="Times New Roman" w:hAnsi="Helvetica" w:cs="Times New Roman"/>
          <w:color w:val="333333"/>
          <w:sz w:val="21"/>
          <w:szCs w:val="21"/>
        </w:rPr>
        <w:br/>
        <w:t>4 Dead locks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19) When two or more processes attempt to access the same resource a _________ occurs. </w:t>
      </w:r>
      <w:r w:rsidRPr="009930A1">
        <w:rPr>
          <w:rFonts w:ascii="Helvetica" w:eastAsia="Times New Roman" w:hAnsi="Helvetica" w:cs="Times New Roman"/>
          <w:color w:val="333333"/>
          <w:sz w:val="21"/>
          <w:szCs w:val="21"/>
        </w:rPr>
        <w:br/>
        <w:t>1 Critical section </w:t>
      </w:r>
      <w:r w:rsidRPr="009930A1">
        <w:rPr>
          <w:rFonts w:ascii="Helvetica" w:eastAsia="Times New Roman" w:hAnsi="Helvetica" w:cs="Times New Roman"/>
          <w:color w:val="333333"/>
          <w:sz w:val="21"/>
          <w:szCs w:val="21"/>
        </w:rPr>
        <w:br/>
        <w:t>2 Fight </w:t>
      </w:r>
      <w:r w:rsidRPr="009930A1">
        <w:rPr>
          <w:rFonts w:ascii="Helvetica" w:eastAsia="Times New Roman" w:hAnsi="Helvetica" w:cs="Times New Roman"/>
          <w:color w:val="333333"/>
          <w:sz w:val="21"/>
          <w:szCs w:val="21"/>
        </w:rPr>
        <w:br/>
        <w:t>3 Communication problem </w:t>
      </w:r>
      <w:r w:rsidRPr="009930A1">
        <w:rPr>
          <w:rFonts w:ascii="Helvetica" w:eastAsia="Times New Roman" w:hAnsi="Helvetica" w:cs="Times New Roman"/>
          <w:color w:val="333333"/>
          <w:sz w:val="21"/>
          <w:szCs w:val="21"/>
        </w:rPr>
        <w:br/>
        <w:t>4 Race condition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20) Which technique was introduced because a single job could not keep both the CPU and the I/O </w:t>
      </w:r>
      <w:r w:rsidRPr="009930A1">
        <w:rPr>
          <w:rFonts w:ascii="Helvetica" w:eastAsia="Times New Roman" w:hAnsi="Helvetica" w:cs="Times New Roman"/>
          <w:color w:val="333333"/>
          <w:sz w:val="21"/>
          <w:szCs w:val="21"/>
        </w:rPr>
        <w:lastRenderedPageBreak/>
        <w:t>devices busy? </w:t>
      </w:r>
      <w:r w:rsidRPr="009930A1">
        <w:rPr>
          <w:rFonts w:ascii="Helvetica" w:eastAsia="Times New Roman" w:hAnsi="Helvetica" w:cs="Times New Roman"/>
          <w:color w:val="333333"/>
          <w:sz w:val="21"/>
          <w:szCs w:val="21"/>
        </w:rPr>
        <w:br/>
        <w:t>1 Time-sharing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SPOOLing</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Preemptive scheduling </w:t>
      </w:r>
      <w:r w:rsidRPr="009930A1">
        <w:rPr>
          <w:rFonts w:ascii="Helvetica" w:eastAsia="Times New Roman" w:hAnsi="Helvetica" w:cs="Times New Roman"/>
          <w:color w:val="333333"/>
          <w:sz w:val="21"/>
          <w:szCs w:val="21"/>
        </w:rPr>
        <w:br/>
        <w:t>4 Multiprogramming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21) _________ allocates the largest hole (free </w:t>
      </w:r>
      <w:proofErr w:type="spellStart"/>
      <w:r w:rsidRPr="009930A1">
        <w:rPr>
          <w:rFonts w:ascii="Helvetica" w:eastAsia="Times New Roman" w:hAnsi="Helvetica" w:cs="Times New Roman"/>
          <w:color w:val="333333"/>
          <w:sz w:val="21"/>
          <w:szCs w:val="21"/>
        </w:rPr>
        <w:t>fragmant</w:t>
      </w:r>
      <w:proofErr w:type="spellEnd"/>
      <w:r w:rsidRPr="009930A1">
        <w:rPr>
          <w:rFonts w:ascii="Helvetica" w:eastAsia="Times New Roman" w:hAnsi="Helvetica" w:cs="Times New Roman"/>
          <w:color w:val="333333"/>
          <w:sz w:val="21"/>
          <w:szCs w:val="21"/>
        </w:rPr>
        <w:t>) available in the memory. </w:t>
      </w:r>
      <w:r w:rsidRPr="009930A1">
        <w:rPr>
          <w:rFonts w:ascii="Helvetica" w:eastAsia="Times New Roman" w:hAnsi="Helvetica" w:cs="Times New Roman"/>
          <w:color w:val="333333"/>
          <w:sz w:val="21"/>
          <w:szCs w:val="21"/>
        </w:rPr>
        <w:br/>
        <w:t>1 Best Fit </w:t>
      </w:r>
      <w:r w:rsidRPr="009930A1">
        <w:rPr>
          <w:rFonts w:ascii="Helvetica" w:eastAsia="Times New Roman" w:hAnsi="Helvetica" w:cs="Times New Roman"/>
          <w:color w:val="333333"/>
          <w:sz w:val="21"/>
          <w:szCs w:val="21"/>
        </w:rPr>
        <w:br/>
        <w:t>2 Worst Fit </w:t>
      </w:r>
      <w:r w:rsidRPr="009930A1">
        <w:rPr>
          <w:rFonts w:ascii="Helvetica" w:eastAsia="Times New Roman" w:hAnsi="Helvetica" w:cs="Times New Roman"/>
          <w:color w:val="333333"/>
          <w:sz w:val="21"/>
          <w:szCs w:val="21"/>
        </w:rPr>
        <w:br/>
        <w:t>3 First Fit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22) A process is starved </w:t>
      </w:r>
      <w:r w:rsidRPr="009930A1">
        <w:rPr>
          <w:rFonts w:ascii="Helvetica" w:eastAsia="Times New Roman" w:hAnsi="Helvetica" w:cs="Times New Roman"/>
          <w:color w:val="333333"/>
          <w:sz w:val="21"/>
          <w:szCs w:val="21"/>
        </w:rPr>
        <w:br/>
        <w:t>1 if it is permanently waiting for a resource </w:t>
      </w:r>
      <w:r w:rsidRPr="009930A1">
        <w:rPr>
          <w:rFonts w:ascii="Helvetica" w:eastAsia="Times New Roman" w:hAnsi="Helvetica" w:cs="Times New Roman"/>
          <w:color w:val="333333"/>
          <w:sz w:val="21"/>
          <w:szCs w:val="21"/>
        </w:rPr>
        <w:br/>
        <w:t>2 if semaphores are not used </w:t>
      </w:r>
      <w:r w:rsidRPr="009930A1">
        <w:rPr>
          <w:rFonts w:ascii="Helvetica" w:eastAsia="Times New Roman" w:hAnsi="Helvetica" w:cs="Times New Roman"/>
          <w:color w:val="333333"/>
          <w:sz w:val="21"/>
          <w:szCs w:val="21"/>
        </w:rPr>
        <w:br/>
        <w:t>3 if a queue is not used for scheduling </w:t>
      </w:r>
      <w:r w:rsidRPr="009930A1">
        <w:rPr>
          <w:rFonts w:ascii="Helvetica" w:eastAsia="Times New Roman" w:hAnsi="Helvetica" w:cs="Times New Roman"/>
          <w:color w:val="333333"/>
          <w:sz w:val="21"/>
          <w:szCs w:val="21"/>
        </w:rPr>
        <w:br/>
        <w:t>4 if demand paging is not properly implemented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23) The degree of Multiprogramming is controlled by </w:t>
      </w:r>
      <w:r w:rsidRPr="009930A1">
        <w:rPr>
          <w:rFonts w:ascii="Helvetica" w:eastAsia="Times New Roman" w:hAnsi="Helvetica" w:cs="Times New Roman"/>
          <w:color w:val="333333"/>
          <w:sz w:val="21"/>
          <w:szCs w:val="21"/>
        </w:rPr>
        <w:br/>
        <w:t>1 CPU Scheduler </w:t>
      </w:r>
      <w:r w:rsidRPr="009930A1">
        <w:rPr>
          <w:rFonts w:ascii="Helvetica" w:eastAsia="Times New Roman" w:hAnsi="Helvetica" w:cs="Times New Roman"/>
          <w:color w:val="333333"/>
          <w:sz w:val="21"/>
          <w:szCs w:val="21"/>
        </w:rPr>
        <w:br/>
        <w:t>2 Context Switching </w:t>
      </w:r>
      <w:r w:rsidRPr="009930A1">
        <w:rPr>
          <w:rFonts w:ascii="Helvetica" w:eastAsia="Times New Roman" w:hAnsi="Helvetica" w:cs="Times New Roman"/>
          <w:color w:val="333333"/>
          <w:sz w:val="21"/>
          <w:szCs w:val="21"/>
        </w:rPr>
        <w:br/>
        <w:t>3 Long-term Scheduler </w:t>
      </w:r>
      <w:r w:rsidRPr="009930A1">
        <w:rPr>
          <w:rFonts w:ascii="Helvetica" w:eastAsia="Times New Roman" w:hAnsi="Helvetica" w:cs="Times New Roman"/>
          <w:color w:val="333333"/>
          <w:sz w:val="21"/>
          <w:szCs w:val="21"/>
        </w:rPr>
        <w:br/>
        <w:t>4 Medium term Scheduler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24) The time taken to bring the desired track/cylinder under the head is _________. </w:t>
      </w:r>
      <w:r w:rsidRPr="009930A1">
        <w:rPr>
          <w:rFonts w:ascii="Helvetica" w:eastAsia="Times New Roman" w:hAnsi="Helvetica" w:cs="Times New Roman"/>
          <w:color w:val="333333"/>
          <w:sz w:val="21"/>
          <w:szCs w:val="21"/>
        </w:rPr>
        <w:br/>
        <w:t>1 Seek time </w:t>
      </w:r>
      <w:r w:rsidRPr="009930A1">
        <w:rPr>
          <w:rFonts w:ascii="Helvetica" w:eastAsia="Times New Roman" w:hAnsi="Helvetica" w:cs="Times New Roman"/>
          <w:color w:val="333333"/>
          <w:sz w:val="21"/>
          <w:szCs w:val="21"/>
        </w:rPr>
        <w:br/>
        <w:t>2 Latency time </w:t>
      </w:r>
      <w:r w:rsidRPr="009930A1">
        <w:rPr>
          <w:rFonts w:ascii="Helvetica" w:eastAsia="Times New Roman" w:hAnsi="Helvetica" w:cs="Times New Roman"/>
          <w:color w:val="333333"/>
          <w:sz w:val="21"/>
          <w:szCs w:val="21"/>
        </w:rPr>
        <w:br/>
        <w:t>3 Transfer time </w:t>
      </w:r>
      <w:r w:rsidRPr="009930A1">
        <w:rPr>
          <w:rFonts w:ascii="Helvetica" w:eastAsia="Times New Roman" w:hAnsi="Helvetica" w:cs="Times New Roman"/>
          <w:color w:val="333333"/>
          <w:sz w:val="21"/>
          <w:szCs w:val="21"/>
        </w:rPr>
        <w:br/>
        <w:t>4 Read time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25) Replace the page that will not be used for the longest period of time. This principle is adopted by ____________. </w:t>
      </w:r>
      <w:r w:rsidRPr="009930A1">
        <w:rPr>
          <w:rFonts w:ascii="Helvetica" w:eastAsia="Times New Roman" w:hAnsi="Helvetica" w:cs="Times New Roman"/>
          <w:color w:val="333333"/>
          <w:sz w:val="21"/>
          <w:szCs w:val="21"/>
        </w:rPr>
        <w:br/>
        <w:t>1 FIFO Page replacement algorithm </w:t>
      </w:r>
      <w:r w:rsidRPr="009930A1">
        <w:rPr>
          <w:rFonts w:ascii="Helvetica" w:eastAsia="Times New Roman" w:hAnsi="Helvetica" w:cs="Times New Roman"/>
          <w:color w:val="333333"/>
          <w:sz w:val="21"/>
          <w:szCs w:val="21"/>
        </w:rPr>
        <w:br/>
        <w:t>2 Optimal Page replacement algorithm </w:t>
      </w:r>
      <w:r w:rsidRPr="009930A1">
        <w:rPr>
          <w:rFonts w:ascii="Helvetica" w:eastAsia="Times New Roman" w:hAnsi="Helvetica" w:cs="Times New Roman"/>
          <w:color w:val="333333"/>
          <w:sz w:val="21"/>
          <w:szCs w:val="21"/>
        </w:rPr>
        <w:br/>
        <w:t>3 Round robin scheduling algorithm </w:t>
      </w:r>
      <w:r w:rsidRPr="009930A1">
        <w:rPr>
          <w:rFonts w:ascii="Helvetica" w:eastAsia="Times New Roman" w:hAnsi="Helvetica" w:cs="Times New Roman"/>
          <w:color w:val="333333"/>
          <w:sz w:val="21"/>
          <w:szCs w:val="21"/>
        </w:rPr>
        <w:br/>
        <w:t>4 SCAN scheduling algorithm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26) Which of the following is a criterion to evaluate a scheduling algorithm? </w:t>
      </w:r>
      <w:r w:rsidRPr="009930A1">
        <w:rPr>
          <w:rFonts w:ascii="Helvetica" w:eastAsia="Times New Roman" w:hAnsi="Helvetica" w:cs="Times New Roman"/>
          <w:color w:val="333333"/>
          <w:sz w:val="21"/>
          <w:szCs w:val="21"/>
        </w:rPr>
        <w:br/>
        <w:t>1 CPU Utilization: Keep CPU utilization as high as possible. </w:t>
      </w:r>
      <w:r w:rsidRPr="009930A1">
        <w:rPr>
          <w:rFonts w:ascii="Helvetica" w:eastAsia="Times New Roman" w:hAnsi="Helvetica" w:cs="Times New Roman"/>
          <w:color w:val="333333"/>
          <w:sz w:val="21"/>
          <w:szCs w:val="21"/>
        </w:rPr>
        <w:br/>
        <w:t>2 Throughput: number of processes completed per unit time. </w:t>
      </w:r>
      <w:r w:rsidRPr="009930A1">
        <w:rPr>
          <w:rFonts w:ascii="Helvetica" w:eastAsia="Times New Roman" w:hAnsi="Helvetica" w:cs="Times New Roman"/>
          <w:color w:val="333333"/>
          <w:sz w:val="21"/>
          <w:szCs w:val="21"/>
        </w:rPr>
        <w:br/>
        <w:t>3 Waiting Time: Amount of time spent ready to run but not running.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27) The operating system of a computer serves as a software interface between the user and the ________. </w:t>
      </w:r>
      <w:r w:rsidRPr="009930A1">
        <w:rPr>
          <w:rFonts w:ascii="Helvetica" w:eastAsia="Times New Roman" w:hAnsi="Helvetica" w:cs="Times New Roman"/>
          <w:color w:val="333333"/>
          <w:sz w:val="21"/>
          <w:szCs w:val="21"/>
        </w:rPr>
        <w:br/>
        <w:t>1 Hardware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Peripheral </w:t>
      </w:r>
      <w:r w:rsidRPr="009930A1">
        <w:rPr>
          <w:rFonts w:ascii="Helvetica" w:eastAsia="Times New Roman" w:hAnsi="Helvetica" w:cs="Times New Roman"/>
          <w:color w:val="333333"/>
          <w:sz w:val="21"/>
          <w:szCs w:val="21"/>
        </w:rPr>
        <w:br/>
        <w:t>3 Memory </w:t>
      </w:r>
      <w:r w:rsidRPr="009930A1">
        <w:rPr>
          <w:rFonts w:ascii="Helvetica" w:eastAsia="Times New Roman" w:hAnsi="Helvetica" w:cs="Times New Roman"/>
          <w:color w:val="333333"/>
          <w:sz w:val="21"/>
          <w:szCs w:val="21"/>
        </w:rPr>
        <w:br/>
        <w:t>4 Screen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28) Super computers typically employ _______. </w:t>
      </w:r>
      <w:r w:rsidRPr="009930A1">
        <w:rPr>
          <w:rFonts w:ascii="Helvetica" w:eastAsia="Times New Roman" w:hAnsi="Helvetica" w:cs="Times New Roman"/>
          <w:color w:val="333333"/>
          <w:sz w:val="21"/>
          <w:szCs w:val="21"/>
        </w:rPr>
        <w:br/>
        <w:t>1 Real time Operating system </w:t>
      </w:r>
      <w:r w:rsidRPr="009930A1">
        <w:rPr>
          <w:rFonts w:ascii="Helvetica" w:eastAsia="Times New Roman" w:hAnsi="Helvetica" w:cs="Times New Roman"/>
          <w:color w:val="333333"/>
          <w:sz w:val="21"/>
          <w:szCs w:val="21"/>
        </w:rPr>
        <w:br/>
        <w:t>2 Multiprocessors OS </w:t>
      </w:r>
      <w:r w:rsidRPr="009930A1">
        <w:rPr>
          <w:rFonts w:ascii="Helvetica" w:eastAsia="Times New Roman" w:hAnsi="Helvetica" w:cs="Times New Roman"/>
          <w:color w:val="333333"/>
          <w:sz w:val="21"/>
          <w:szCs w:val="21"/>
        </w:rPr>
        <w:br/>
        <w:t>3 desktop OS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29) A process that is based on IPC mechanism which executes on different systems and can communicate with other processes using message based communication, is called ________. </w:t>
      </w:r>
      <w:r w:rsidRPr="009930A1">
        <w:rPr>
          <w:rFonts w:ascii="Helvetica" w:eastAsia="Times New Roman" w:hAnsi="Helvetica" w:cs="Times New Roman"/>
          <w:color w:val="333333"/>
          <w:sz w:val="21"/>
          <w:szCs w:val="21"/>
        </w:rPr>
        <w:br/>
        <w:t>1 Local Procedure Call </w:t>
      </w:r>
      <w:r w:rsidRPr="009930A1">
        <w:rPr>
          <w:rFonts w:ascii="Helvetica" w:eastAsia="Times New Roman" w:hAnsi="Helvetica" w:cs="Times New Roman"/>
          <w:color w:val="333333"/>
          <w:sz w:val="21"/>
          <w:szCs w:val="21"/>
        </w:rPr>
        <w:br/>
        <w:t>2 Inter Process Communication </w:t>
      </w:r>
      <w:r w:rsidRPr="009930A1">
        <w:rPr>
          <w:rFonts w:ascii="Helvetica" w:eastAsia="Times New Roman" w:hAnsi="Helvetica" w:cs="Times New Roman"/>
          <w:color w:val="333333"/>
          <w:sz w:val="21"/>
          <w:szCs w:val="21"/>
        </w:rPr>
        <w:br/>
        <w:t>3 Remote Procedure Call </w:t>
      </w:r>
      <w:r w:rsidRPr="009930A1">
        <w:rPr>
          <w:rFonts w:ascii="Helvetica" w:eastAsia="Times New Roman" w:hAnsi="Helvetica" w:cs="Times New Roman"/>
          <w:color w:val="333333"/>
          <w:sz w:val="21"/>
          <w:szCs w:val="21"/>
        </w:rPr>
        <w:br/>
        <w:t>4 Remote Machine Invocation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30) A process is </w:t>
      </w:r>
      <w:r w:rsidRPr="009930A1">
        <w:rPr>
          <w:rFonts w:ascii="Helvetica" w:eastAsia="Times New Roman" w:hAnsi="Helvetica" w:cs="Times New Roman"/>
          <w:color w:val="333333"/>
          <w:sz w:val="21"/>
          <w:szCs w:val="21"/>
        </w:rPr>
        <w:br/>
        <w:t>1 program in execution </w:t>
      </w:r>
      <w:r w:rsidRPr="009930A1">
        <w:rPr>
          <w:rFonts w:ascii="Helvetica" w:eastAsia="Times New Roman" w:hAnsi="Helvetica" w:cs="Times New Roman"/>
          <w:color w:val="333333"/>
          <w:sz w:val="21"/>
          <w:szCs w:val="21"/>
        </w:rPr>
        <w:br/>
        <w:t>2 a concurrent program </w:t>
      </w:r>
      <w:r w:rsidRPr="009930A1">
        <w:rPr>
          <w:rFonts w:ascii="Helvetica" w:eastAsia="Times New Roman" w:hAnsi="Helvetica" w:cs="Times New Roman"/>
          <w:color w:val="333333"/>
          <w:sz w:val="21"/>
          <w:szCs w:val="21"/>
        </w:rPr>
        <w:br/>
        <w:t>3 any sequential program </w:t>
      </w:r>
      <w:r w:rsidRPr="009930A1">
        <w:rPr>
          <w:rFonts w:ascii="Helvetica" w:eastAsia="Times New Roman" w:hAnsi="Helvetica" w:cs="Times New Roman"/>
          <w:color w:val="333333"/>
          <w:sz w:val="21"/>
          <w:szCs w:val="21"/>
        </w:rPr>
        <w:br/>
        <w:t>4 something which prevents deadlock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      </w:t>
      </w:r>
      <w:proofErr w:type="gramStart"/>
      <w:r w:rsidRPr="009930A1">
        <w:rPr>
          <w:rFonts w:ascii="Helvetica" w:eastAsia="Times New Roman" w:hAnsi="Helvetica" w:cs="Times New Roman"/>
          <w:color w:val="333333"/>
          <w:sz w:val="21"/>
          <w:szCs w:val="21"/>
        </w:rPr>
        <w:t>1)The</w:t>
      </w:r>
      <w:proofErr w:type="gramEnd"/>
      <w:r w:rsidRPr="009930A1">
        <w:rPr>
          <w:rFonts w:ascii="Helvetica" w:eastAsia="Times New Roman" w:hAnsi="Helvetica" w:cs="Times New Roman"/>
          <w:color w:val="333333"/>
          <w:sz w:val="21"/>
          <w:szCs w:val="21"/>
        </w:rPr>
        <w:t xml:space="preserve"> high paging activity is called ________. </w:t>
      </w:r>
      <w:r w:rsidRPr="009930A1">
        <w:rPr>
          <w:rFonts w:ascii="Helvetica" w:eastAsia="Times New Roman" w:hAnsi="Helvetica" w:cs="Times New Roman"/>
          <w:color w:val="333333"/>
          <w:sz w:val="21"/>
          <w:szCs w:val="21"/>
        </w:rPr>
        <w:br/>
        <w:t>1 Inter process communication </w:t>
      </w:r>
      <w:r w:rsidRPr="009930A1">
        <w:rPr>
          <w:rFonts w:ascii="Helvetica" w:eastAsia="Times New Roman" w:hAnsi="Helvetica" w:cs="Times New Roman"/>
          <w:color w:val="333333"/>
          <w:sz w:val="21"/>
          <w:szCs w:val="21"/>
        </w:rPr>
        <w:br/>
        <w:t>2 Thrashing </w:t>
      </w:r>
      <w:r w:rsidRPr="009930A1">
        <w:rPr>
          <w:rFonts w:ascii="Helvetica" w:eastAsia="Times New Roman" w:hAnsi="Helvetica" w:cs="Times New Roman"/>
          <w:color w:val="333333"/>
          <w:sz w:val="21"/>
          <w:szCs w:val="21"/>
        </w:rPr>
        <w:br/>
        <w:t>3 Context Switch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 The Hardware mechanism that enables a device to notify the CPU is called __________. </w:t>
      </w:r>
      <w:r w:rsidRPr="009930A1">
        <w:rPr>
          <w:rFonts w:ascii="Helvetica" w:eastAsia="Times New Roman" w:hAnsi="Helvetica" w:cs="Times New Roman"/>
          <w:color w:val="333333"/>
          <w:sz w:val="21"/>
          <w:szCs w:val="21"/>
        </w:rPr>
        <w:br/>
        <w:t>1 Polling </w:t>
      </w:r>
      <w:r w:rsidRPr="009930A1">
        <w:rPr>
          <w:rFonts w:ascii="Helvetica" w:eastAsia="Times New Roman" w:hAnsi="Helvetica" w:cs="Times New Roman"/>
          <w:color w:val="333333"/>
          <w:sz w:val="21"/>
          <w:szCs w:val="21"/>
        </w:rPr>
        <w:br/>
        <w:t>2 Interrupt </w:t>
      </w:r>
      <w:r w:rsidRPr="009930A1">
        <w:rPr>
          <w:rFonts w:ascii="Helvetica" w:eastAsia="Times New Roman" w:hAnsi="Helvetica" w:cs="Times New Roman"/>
          <w:color w:val="333333"/>
          <w:sz w:val="21"/>
          <w:szCs w:val="21"/>
        </w:rPr>
        <w:br/>
        <w:t>3 System Call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 In the running state </w:t>
      </w:r>
      <w:r w:rsidRPr="009930A1">
        <w:rPr>
          <w:rFonts w:ascii="Helvetica" w:eastAsia="Times New Roman" w:hAnsi="Helvetica" w:cs="Times New Roman"/>
          <w:color w:val="333333"/>
          <w:sz w:val="21"/>
          <w:szCs w:val="21"/>
        </w:rPr>
        <w:br/>
        <w:t>1 only the process which has control of the processor is found </w:t>
      </w:r>
      <w:r w:rsidRPr="009930A1">
        <w:rPr>
          <w:rFonts w:ascii="Helvetica" w:eastAsia="Times New Roman" w:hAnsi="Helvetica" w:cs="Times New Roman"/>
          <w:color w:val="333333"/>
          <w:sz w:val="21"/>
          <w:szCs w:val="21"/>
        </w:rPr>
        <w:br/>
        <w:t>2 all the processes waiting for I/O to be completed are found </w:t>
      </w:r>
      <w:r w:rsidRPr="009930A1">
        <w:rPr>
          <w:rFonts w:ascii="Helvetica" w:eastAsia="Times New Roman" w:hAnsi="Helvetica" w:cs="Times New Roman"/>
          <w:color w:val="333333"/>
          <w:sz w:val="21"/>
          <w:szCs w:val="21"/>
        </w:rPr>
        <w:br/>
        <w:t>3 all the processes waiting for the processor are found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4) Which of the following is crucial time while accessing data on the disk? </w:t>
      </w:r>
      <w:r w:rsidRPr="009930A1">
        <w:rPr>
          <w:rFonts w:ascii="Helvetica" w:eastAsia="Times New Roman" w:hAnsi="Helvetica" w:cs="Times New Roman"/>
          <w:color w:val="333333"/>
          <w:sz w:val="21"/>
          <w:szCs w:val="21"/>
        </w:rPr>
        <w:br/>
        <w:t>1 Seek time </w:t>
      </w:r>
      <w:r w:rsidRPr="009930A1">
        <w:rPr>
          <w:rFonts w:ascii="Helvetica" w:eastAsia="Times New Roman" w:hAnsi="Helvetica" w:cs="Times New Roman"/>
          <w:color w:val="333333"/>
          <w:sz w:val="21"/>
          <w:szCs w:val="21"/>
        </w:rPr>
        <w:br/>
        <w:t>2 Rotational time </w:t>
      </w:r>
      <w:r w:rsidRPr="009930A1">
        <w:rPr>
          <w:rFonts w:ascii="Helvetica" w:eastAsia="Times New Roman" w:hAnsi="Helvetica" w:cs="Times New Roman"/>
          <w:color w:val="333333"/>
          <w:sz w:val="21"/>
          <w:szCs w:val="21"/>
        </w:rPr>
        <w:br/>
        <w:t>3 Transmission time </w:t>
      </w:r>
      <w:r w:rsidRPr="009930A1">
        <w:rPr>
          <w:rFonts w:ascii="Helvetica" w:eastAsia="Times New Roman" w:hAnsi="Helvetica" w:cs="Times New Roman"/>
          <w:color w:val="333333"/>
          <w:sz w:val="21"/>
          <w:szCs w:val="21"/>
        </w:rPr>
        <w:br/>
        <w:t>4 Waiting time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br/>
        <w:t>5) Process State is a part of </w:t>
      </w:r>
      <w:r w:rsidRPr="009930A1">
        <w:rPr>
          <w:rFonts w:ascii="Helvetica" w:eastAsia="Times New Roman" w:hAnsi="Helvetica" w:cs="Times New Roman"/>
          <w:color w:val="333333"/>
          <w:sz w:val="21"/>
          <w:szCs w:val="21"/>
        </w:rPr>
        <w:br/>
        <w:t>1 Process Control block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Inode</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File Allocation Table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6) Who is called a supervisor of computer </w:t>
      </w:r>
      <w:proofErr w:type="spellStart"/>
      <w:r w:rsidRPr="009930A1">
        <w:rPr>
          <w:rFonts w:ascii="Helvetica" w:eastAsia="Times New Roman" w:hAnsi="Helvetica" w:cs="Times New Roman"/>
          <w:color w:val="333333"/>
          <w:sz w:val="21"/>
          <w:szCs w:val="21"/>
        </w:rPr>
        <w:t>acitvity</w:t>
      </w:r>
      <w:proofErr w:type="spellEnd"/>
      <w:r w:rsidRPr="009930A1">
        <w:rPr>
          <w:rFonts w:ascii="Helvetica" w:eastAsia="Times New Roman" w:hAnsi="Helvetica" w:cs="Times New Roman"/>
          <w:color w:val="333333"/>
          <w:sz w:val="21"/>
          <w:szCs w:val="21"/>
        </w:rPr>
        <w:t xml:space="preserve"> ? </w:t>
      </w:r>
      <w:r w:rsidRPr="009930A1">
        <w:rPr>
          <w:rFonts w:ascii="Helvetica" w:eastAsia="Times New Roman" w:hAnsi="Helvetica" w:cs="Times New Roman"/>
          <w:color w:val="333333"/>
          <w:sz w:val="21"/>
          <w:szCs w:val="21"/>
        </w:rPr>
        <w:br/>
        <w:t>1 CPU </w:t>
      </w:r>
      <w:r w:rsidRPr="009930A1">
        <w:rPr>
          <w:rFonts w:ascii="Helvetica" w:eastAsia="Times New Roman" w:hAnsi="Helvetica" w:cs="Times New Roman"/>
          <w:color w:val="333333"/>
          <w:sz w:val="21"/>
          <w:szCs w:val="21"/>
        </w:rPr>
        <w:br/>
        <w:t>2 Operating system </w:t>
      </w:r>
      <w:r w:rsidRPr="009930A1">
        <w:rPr>
          <w:rFonts w:ascii="Helvetica" w:eastAsia="Times New Roman" w:hAnsi="Helvetica" w:cs="Times New Roman"/>
          <w:color w:val="333333"/>
          <w:sz w:val="21"/>
          <w:szCs w:val="21"/>
        </w:rPr>
        <w:br/>
        <w:t>3 Control unit </w:t>
      </w:r>
      <w:r w:rsidRPr="009930A1">
        <w:rPr>
          <w:rFonts w:ascii="Helvetica" w:eastAsia="Times New Roman" w:hAnsi="Helvetica" w:cs="Times New Roman"/>
          <w:color w:val="333333"/>
          <w:sz w:val="21"/>
          <w:szCs w:val="21"/>
        </w:rPr>
        <w:br/>
        <w:t>4 Application Program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7) Virtual memory is __________. </w:t>
      </w:r>
      <w:r w:rsidRPr="009930A1">
        <w:rPr>
          <w:rFonts w:ascii="Helvetica" w:eastAsia="Times New Roman" w:hAnsi="Helvetica" w:cs="Times New Roman"/>
          <w:color w:val="333333"/>
          <w:sz w:val="21"/>
          <w:szCs w:val="21"/>
        </w:rPr>
        <w:br/>
        <w:t>1 An extremely large main memory </w:t>
      </w:r>
      <w:r w:rsidRPr="009930A1">
        <w:rPr>
          <w:rFonts w:ascii="Helvetica" w:eastAsia="Times New Roman" w:hAnsi="Helvetica" w:cs="Times New Roman"/>
          <w:color w:val="333333"/>
          <w:sz w:val="21"/>
          <w:szCs w:val="21"/>
        </w:rPr>
        <w:br/>
        <w:t xml:space="preserve">2 </w:t>
      </w:r>
      <w:proofErr w:type="gramStart"/>
      <w:r w:rsidRPr="009930A1">
        <w:rPr>
          <w:rFonts w:ascii="Helvetica" w:eastAsia="Times New Roman" w:hAnsi="Helvetica" w:cs="Times New Roman"/>
          <w:color w:val="333333"/>
          <w:sz w:val="21"/>
          <w:szCs w:val="21"/>
        </w:rPr>
        <w:t>An</w:t>
      </w:r>
      <w:proofErr w:type="gramEnd"/>
      <w:r w:rsidRPr="009930A1">
        <w:rPr>
          <w:rFonts w:ascii="Helvetica" w:eastAsia="Times New Roman" w:hAnsi="Helvetica" w:cs="Times New Roman"/>
          <w:color w:val="333333"/>
          <w:sz w:val="21"/>
          <w:szCs w:val="21"/>
        </w:rPr>
        <w:t xml:space="preserve"> extremely large secondary memory </w:t>
      </w:r>
      <w:r w:rsidRPr="009930A1">
        <w:rPr>
          <w:rFonts w:ascii="Helvetica" w:eastAsia="Times New Roman" w:hAnsi="Helvetica" w:cs="Times New Roman"/>
          <w:color w:val="333333"/>
          <w:sz w:val="21"/>
          <w:szCs w:val="21"/>
        </w:rPr>
        <w:br/>
        <w:t>3 An illusion of extremely large main memory </w:t>
      </w:r>
      <w:r w:rsidRPr="009930A1">
        <w:rPr>
          <w:rFonts w:ascii="Helvetica" w:eastAsia="Times New Roman" w:hAnsi="Helvetica" w:cs="Times New Roman"/>
          <w:color w:val="333333"/>
          <w:sz w:val="21"/>
          <w:szCs w:val="21"/>
        </w:rPr>
        <w:br/>
        <w:t>4 A type of memory used in super computers.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8) The kernel keeps track of the state of each task by using a data structure called __ </w:t>
      </w:r>
      <w:r w:rsidRPr="009930A1">
        <w:rPr>
          <w:rFonts w:ascii="Helvetica" w:eastAsia="Times New Roman" w:hAnsi="Helvetica" w:cs="Times New Roman"/>
          <w:color w:val="333333"/>
          <w:sz w:val="21"/>
          <w:szCs w:val="21"/>
        </w:rPr>
        <w:br/>
        <w:t>1 Process control block </w:t>
      </w:r>
      <w:r w:rsidRPr="009930A1">
        <w:rPr>
          <w:rFonts w:ascii="Helvetica" w:eastAsia="Times New Roman" w:hAnsi="Helvetica" w:cs="Times New Roman"/>
          <w:color w:val="333333"/>
          <w:sz w:val="21"/>
          <w:szCs w:val="21"/>
        </w:rPr>
        <w:br/>
        <w:t>2 User control block </w:t>
      </w:r>
      <w:r w:rsidRPr="009930A1">
        <w:rPr>
          <w:rFonts w:ascii="Helvetica" w:eastAsia="Times New Roman" w:hAnsi="Helvetica" w:cs="Times New Roman"/>
          <w:color w:val="333333"/>
          <w:sz w:val="21"/>
          <w:szCs w:val="21"/>
        </w:rPr>
        <w:br/>
        <w:t>3 Memory control block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9) Which of the following disk scheduling techniques has a drawback of starvation ? </w:t>
      </w:r>
      <w:r w:rsidRPr="009930A1">
        <w:rPr>
          <w:rFonts w:ascii="Helvetica" w:eastAsia="Times New Roman" w:hAnsi="Helvetica" w:cs="Times New Roman"/>
          <w:color w:val="333333"/>
          <w:sz w:val="21"/>
          <w:szCs w:val="21"/>
        </w:rPr>
        <w:br/>
        <w:t>1 SCAN </w:t>
      </w:r>
      <w:r w:rsidRPr="009930A1">
        <w:rPr>
          <w:rFonts w:ascii="Helvetica" w:eastAsia="Times New Roman" w:hAnsi="Helvetica" w:cs="Times New Roman"/>
          <w:color w:val="333333"/>
          <w:sz w:val="21"/>
          <w:szCs w:val="21"/>
        </w:rPr>
        <w:br/>
        <w:t>2 SSTF </w:t>
      </w:r>
      <w:r w:rsidRPr="009930A1">
        <w:rPr>
          <w:rFonts w:ascii="Helvetica" w:eastAsia="Times New Roman" w:hAnsi="Helvetica" w:cs="Times New Roman"/>
          <w:color w:val="333333"/>
          <w:sz w:val="21"/>
          <w:szCs w:val="21"/>
        </w:rPr>
        <w:br/>
        <w:t>3 FCFS </w:t>
      </w:r>
      <w:r w:rsidRPr="009930A1">
        <w:rPr>
          <w:rFonts w:ascii="Helvetica" w:eastAsia="Times New Roman" w:hAnsi="Helvetica" w:cs="Times New Roman"/>
          <w:color w:val="333333"/>
          <w:sz w:val="21"/>
          <w:szCs w:val="21"/>
        </w:rPr>
        <w:br/>
        <w:t>4 LIFO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10) A binary semaphore </w:t>
      </w:r>
      <w:r w:rsidRPr="009930A1">
        <w:rPr>
          <w:rFonts w:ascii="Helvetica" w:eastAsia="Times New Roman" w:hAnsi="Helvetica" w:cs="Times New Roman"/>
          <w:color w:val="333333"/>
          <w:sz w:val="21"/>
          <w:szCs w:val="21"/>
        </w:rPr>
        <w:br/>
        <w:t>1 has the values one or zero </w:t>
      </w:r>
      <w:r w:rsidRPr="009930A1">
        <w:rPr>
          <w:rFonts w:ascii="Helvetica" w:eastAsia="Times New Roman" w:hAnsi="Helvetica" w:cs="Times New Roman"/>
          <w:color w:val="333333"/>
          <w:sz w:val="21"/>
          <w:szCs w:val="21"/>
        </w:rPr>
        <w:br/>
        <w:t>2 is essential to binary computers </w:t>
      </w:r>
      <w:r w:rsidRPr="009930A1">
        <w:rPr>
          <w:rFonts w:ascii="Helvetica" w:eastAsia="Times New Roman" w:hAnsi="Helvetica" w:cs="Times New Roman"/>
          <w:color w:val="333333"/>
          <w:sz w:val="21"/>
          <w:szCs w:val="21"/>
        </w:rPr>
        <w:br/>
        <w:t xml:space="preserve">3 is used only for </w:t>
      </w:r>
      <w:proofErr w:type="spellStart"/>
      <w:r w:rsidRPr="009930A1">
        <w:rPr>
          <w:rFonts w:ascii="Helvetica" w:eastAsia="Times New Roman" w:hAnsi="Helvetica" w:cs="Times New Roman"/>
          <w:color w:val="333333"/>
          <w:sz w:val="21"/>
          <w:szCs w:val="21"/>
        </w:rPr>
        <w:t>synchronisation</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4 is used only for mutual exclusion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11) _________ page replacement </w:t>
      </w:r>
      <w:proofErr w:type="spellStart"/>
      <w:r w:rsidRPr="009930A1">
        <w:rPr>
          <w:rFonts w:ascii="Helvetica" w:eastAsia="Times New Roman" w:hAnsi="Helvetica" w:cs="Times New Roman"/>
          <w:color w:val="333333"/>
          <w:sz w:val="21"/>
          <w:szCs w:val="21"/>
        </w:rPr>
        <w:t>alogorithm</w:t>
      </w:r>
      <w:proofErr w:type="spellEnd"/>
      <w:r w:rsidRPr="009930A1">
        <w:rPr>
          <w:rFonts w:ascii="Helvetica" w:eastAsia="Times New Roman" w:hAnsi="Helvetica" w:cs="Times New Roman"/>
          <w:color w:val="333333"/>
          <w:sz w:val="21"/>
          <w:szCs w:val="21"/>
        </w:rPr>
        <w:t xml:space="preserve"> suffers from </w:t>
      </w:r>
      <w:proofErr w:type="spellStart"/>
      <w:r w:rsidRPr="009930A1">
        <w:rPr>
          <w:rFonts w:ascii="Helvetica" w:eastAsia="Times New Roman" w:hAnsi="Helvetica" w:cs="Times New Roman"/>
          <w:color w:val="333333"/>
          <w:sz w:val="21"/>
          <w:szCs w:val="21"/>
        </w:rPr>
        <w:t>Belady's</w:t>
      </w:r>
      <w:proofErr w:type="spellEnd"/>
      <w:r w:rsidRPr="009930A1">
        <w:rPr>
          <w:rFonts w:ascii="Helvetica" w:eastAsia="Times New Roman" w:hAnsi="Helvetica" w:cs="Times New Roman"/>
          <w:color w:val="333333"/>
          <w:sz w:val="21"/>
          <w:szCs w:val="21"/>
        </w:rPr>
        <w:t xml:space="preserve"> </w:t>
      </w:r>
      <w:proofErr w:type="spellStart"/>
      <w:r w:rsidRPr="009930A1">
        <w:rPr>
          <w:rFonts w:ascii="Helvetica" w:eastAsia="Times New Roman" w:hAnsi="Helvetica" w:cs="Times New Roman"/>
          <w:color w:val="333333"/>
          <w:sz w:val="21"/>
          <w:szCs w:val="21"/>
        </w:rPr>
        <w:t>anamoly</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1 LRU </w:t>
      </w:r>
      <w:r w:rsidRPr="009930A1">
        <w:rPr>
          <w:rFonts w:ascii="Helvetica" w:eastAsia="Times New Roman" w:hAnsi="Helvetica" w:cs="Times New Roman"/>
          <w:color w:val="333333"/>
          <w:sz w:val="21"/>
          <w:szCs w:val="21"/>
        </w:rPr>
        <w:br/>
        <w:t>2 MRU </w:t>
      </w:r>
      <w:r w:rsidRPr="009930A1">
        <w:rPr>
          <w:rFonts w:ascii="Helvetica" w:eastAsia="Times New Roman" w:hAnsi="Helvetica" w:cs="Times New Roman"/>
          <w:color w:val="333333"/>
          <w:sz w:val="21"/>
          <w:szCs w:val="21"/>
        </w:rPr>
        <w:br/>
        <w:t>3 FIFO </w:t>
      </w:r>
      <w:r w:rsidRPr="009930A1">
        <w:rPr>
          <w:rFonts w:ascii="Helvetica" w:eastAsia="Times New Roman" w:hAnsi="Helvetica" w:cs="Times New Roman"/>
          <w:color w:val="333333"/>
          <w:sz w:val="21"/>
          <w:szCs w:val="21"/>
        </w:rPr>
        <w:br/>
        <w:t>4 LIFO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12) _________ is a high speed cache used to hold recently referenced page table entries a part of paged virtual memory </w:t>
      </w:r>
      <w:r w:rsidRPr="009930A1">
        <w:rPr>
          <w:rFonts w:ascii="Helvetica" w:eastAsia="Times New Roman" w:hAnsi="Helvetica" w:cs="Times New Roman"/>
          <w:color w:val="333333"/>
          <w:sz w:val="21"/>
          <w:szCs w:val="21"/>
        </w:rPr>
        <w:br/>
        <w:t xml:space="preserve">1 Translation </w:t>
      </w:r>
      <w:proofErr w:type="spellStart"/>
      <w:r w:rsidRPr="009930A1">
        <w:rPr>
          <w:rFonts w:ascii="Helvetica" w:eastAsia="Times New Roman" w:hAnsi="Helvetica" w:cs="Times New Roman"/>
          <w:color w:val="333333"/>
          <w:sz w:val="21"/>
          <w:szCs w:val="21"/>
        </w:rPr>
        <w:t>Lookaside</w:t>
      </w:r>
      <w:proofErr w:type="spellEnd"/>
      <w:r w:rsidRPr="009930A1">
        <w:rPr>
          <w:rFonts w:ascii="Helvetica" w:eastAsia="Times New Roman" w:hAnsi="Helvetica" w:cs="Times New Roman"/>
          <w:color w:val="333333"/>
          <w:sz w:val="21"/>
          <w:szCs w:val="21"/>
        </w:rPr>
        <w:t xml:space="preserve"> buffer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Inverse page table </w:t>
      </w:r>
      <w:r w:rsidRPr="009930A1">
        <w:rPr>
          <w:rFonts w:ascii="Helvetica" w:eastAsia="Times New Roman" w:hAnsi="Helvetica" w:cs="Times New Roman"/>
          <w:color w:val="333333"/>
          <w:sz w:val="21"/>
          <w:szCs w:val="21"/>
        </w:rPr>
        <w:br/>
        <w:t>3 Segmented page table </w:t>
      </w:r>
      <w:r w:rsidRPr="009930A1">
        <w:rPr>
          <w:rFonts w:ascii="Helvetica" w:eastAsia="Times New Roman" w:hAnsi="Helvetica" w:cs="Times New Roman"/>
          <w:color w:val="333333"/>
          <w:sz w:val="21"/>
          <w:szCs w:val="21"/>
        </w:rPr>
        <w:br/>
        <w:t>4 All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13) _________ does the job of allocating a process to the processor. </w:t>
      </w:r>
      <w:r w:rsidRPr="009930A1">
        <w:rPr>
          <w:rFonts w:ascii="Helvetica" w:eastAsia="Times New Roman" w:hAnsi="Helvetica" w:cs="Times New Roman"/>
          <w:color w:val="333333"/>
          <w:sz w:val="21"/>
          <w:szCs w:val="21"/>
        </w:rPr>
        <w:br/>
        <w:t>1 Long term scheduler </w:t>
      </w:r>
      <w:r w:rsidRPr="009930A1">
        <w:rPr>
          <w:rFonts w:ascii="Helvetica" w:eastAsia="Times New Roman" w:hAnsi="Helvetica" w:cs="Times New Roman"/>
          <w:color w:val="333333"/>
          <w:sz w:val="21"/>
          <w:szCs w:val="21"/>
        </w:rPr>
        <w:br/>
        <w:t>2 Short term scheduler </w:t>
      </w:r>
      <w:r w:rsidRPr="009930A1">
        <w:rPr>
          <w:rFonts w:ascii="Helvetica" w:eastAsia="Times New Roman" w:hAnsi="Helvetica" w:cs="Times New Roman"/>
          <w:color w:val="333333"/>
          <w:sz w:val="21"/>
          <w:szCs w:val="21"/>
        </w:rPr>
        <w:br/>
        <w:t>3 Medium term scheduler </w:t>
      </w:r>
      <w:r w:rsidRPr="009930A1">
        <w:rPr>
          <w:rFonts w:ascii="Helvetica" w:eastAsia="Times New Roman" w:hAnsi="Helvetica" w:cs="Times New Roman"/>
          <w:color w:val="333333"/>
          <w:sz w:val="21"/>
          <w:szCs w:val="21"/>
        </w:rPr>
        <w:br/>
        <w:t>4 Dispatcher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14) In interactive environments such as time-sharing systems, the primary requirement is to provide reasonably good response time and in general, to share system resources equitably. In such situations, the scheduling algorithm that is most popularly applied is ________. </w:t>
      </w:r>
      <w:r w:rsidRPr="009930A1">
        <w:rPr>
          <w:rFonts w:ascii="Helvetica" w:eastAsia="Times New Roman" w:hAnsi="Helvetica" w:cs="Times New Roman"/>
          <w:color w:val="333333"/>
          <w:sz w:val="21"/>
          <w:szCs w:val="21"/>
        </w:rPr>
        <w:br/>
        <w:t>1 Shortest Remaining Time Next (SRTN) Scheduling </w:t>
      </w:r>
      <w:r w:rsidRPr="009930A1">
        <w:rPr>
          <w:rFonts w:ascii="Helvetica" w:eastAsia="Times New Roman" w:hAnsi="Helvetica" w:cs="Times New Roman"/>
          <w:color w:val="333333"/>
          <w:sz w:val="21"/>
          <w:szCs w:val="21"/>
        </w:rPr>
        <w:br/>
        <w:t>2 Priority Based Preemptive Scheduling </w:t>
      </w:r>
      <w:r w:rsidRPr="009930A1">
        <w:rPr>
          <w:rFonts w:ascii="Helvetica" w:eastAsia="Times New Roman" w:hAnsi="Helvetica" w:cs="Times New Roman"/>
          <w:color w:val="333333"/>
          <w:sz w:val="21"/>
          <w:szCs w:val="21"/>
        </w:rPr>
        <w:br/>
        <w:t>3 Round Robin Scheduling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15) In the multi-programming environment, the main memory consisting of _________ number of process. </w:t>
      </w:r>
      <w:r w:rsidRPr="009930A1">
        <w:rPr>
          <w:rFonts w:ascii="Helvetica" w:eastAsia="Times New Roman" w:hAnsi="Helvetica" w:cs="Times New Roman"/>
          <w:color w:val="333333"/>
          <w:sz w:val="21"/>
          <w:szCs w:val="21"/>
        </w:rPr>
        <w:br/>
        <w:t>1 Greater than 100 </w:t>
      </w:r>
      <w:r w:rsidRPr="009930A1">
        <w:rPr>
          <w:rFonts w:ascii="Helvetica" w:eastAsia="Times New Roman" w:hAnsi="Helvetica" w:cs="Times New Roman"/>
          <w:color w:val="333333"/>
          <w:sz w:val="21"/>
          <w:szCs w:val="21"/>
        </w:rPr>
        <w:br/>
        <w:t>2 Only one </w:t>
      </w:r>
      <w:r w:rsidRPr="009930A1">
        <w:rPr>
          <w:rFonts w:ascii="Helvetica" w:eastAsia="Times New Roman" w:hAnsi="Helvetica" w:cs="Times New Roman"/>
          <w:color w:val="333333"/>
          <w:sz w:val="21"/>
          <w:szCs w:val="21"/>
        </w:rPr>
        <w:br/>
        <w:t>3 Greater than 50 </w:t>
      </w:r>
      <w:r w:rsidRPr="009930A1">
        <w:rPr>
          <w:rFonts w:ascii="Helvetica" w:eastAsia="Times New Roman" w:hAnsi="Helvetica" w:cs="Times New Roman"/>
          <w:color w:val="333333"/>
          <w:sz w:val="21"/>
          <w:szCs w:val="21"/>
        </w:rPr>
        <w:br/>
        <w:t>4 More than one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16) In a multithreaded environment _______. </w:t>
      </w:r>
      <w:r w:rsidRPr="009930A1">
        <w:rPr>
          <w:rFonts w:ascii="Helvetica" w:eastAsia="Times New Roman" w:hAnsi="Helvetica" w:cs="Times New Roman"/>
          <w:color w:val="333333"/>
          <w:sz w:val="21"/>
          <w:szCs w:val="21"/>
        </w:rPr>
        <w:br/>
        <w:t>1 Each thread is allocated with new memory from main memory. </w:t>
      </w:r>
      <w:r w:rsidRPr="009930A1">
        <w:rPr>
          <w:rFonts w:ascii="Helvetica" w:eastAsia="Times New Roman" w:hAnsi="Helvetica" w:cs="Times New Roman"/>
          <w:color w:val="333333"/>
          <w:sz w:val="21"/>
          <w:szCs w:val="21"/>
        </w:rPr>
        <w:br/>
        <w:t xml:space="preserve">2 Main </w:t>
      </w:r>
      <w:proofErr w:type="gramStart"/>
      <w:r w:rsidRPr="009930A1">
        <w:rPr>
          <w:rFonts w:ascii="Helvetica" w:eastAsia="Times New Roman" w:hAnsi="Helvetica" w:cs="Times New Roman"/>
          <w:color w:val="333333"/>
          <w:sz w:val="21"/>
          <w:szCs w:val="21"/>
        </w:rPr>
        <w:t>thread</w:t>
      </w:r>
      <w:proofErr w:type="gramEnd"/>
      <w:r w:rsidRPr="009930A1">
        <w:rPr>
          <w:rFonts w:ascii="Helvetica" w:eastAsia="Times New Roman" w:hAnsi="Helvetica" w:cs="Times New Roman"/>
          <w:color w:val="333333"/>
          <w:sz w:val="21"/>
          <w:szCs w:val="21"/>
        </w:rPr>
        <w:t xml:space="preserve"> terminates after the termination of child threads. </w:t>
      </w:r>
      <w:r w:rsidRPr="009930A1">
        <w:rPr>
          <w:rFonts w:ascii="Helvetica" w:eastAsia="Times New Roman" w:hAnsi="Helvetica" w:cs="Times New Roman"/>
          <w:color w:val="333333"/>
          <w:sz w:val="21"/>
          <w:szCs w:val="21"/>
        </w:rPr>
        <w:br/>
        <w:t>3 Every process can have only one thread.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17) Which of the following statement is not true? </w:t>
      </w:r>
      <w:r w:rsidRPr="009930A1">
        <w:rPr>
          <w:rFonts w:ascii="Helvetica" w:eastAsia="Times New Roman" w:hAnsi="Helvetica" w:cs="Times New Roman"/>
          <w:color w:val="333333"/>
          <w:sz w:val="21"/>
          <w:szCs w:val="21"/>
        </w:rPr>
        <w:br/>
        <w:t>1 Multiprogramming implies multitasking </w:t>
      </w:r>
      <w:r w:rsidRPr="009930A1">
        <w:rPr>
          <w:rFonts w:ascii="Helvetica" w:eastAsia="Times New Roman" w:hAnsi="Helvetica" w:cs="Times New Roman"/>
          <w:color w:val="333333"/>
          <w:sz w:val="21"/>
          <w:szCs w:val="21"/>
        </w:rPr>
        <w:br/>
        <w:t>2 Multi-user does not imply multiprocessing </w:t>
      </w:r>
      <w:r w:rsidRPr="009930A1">
        <w:rPr>
          <w:rFonts w:ascii="Helvetica" w:eastAsia="Times New Roman" w:hAnsi="Helvetica" w:cs="Times New Roman"/>
          <w:color w:val="333333"/>
          <w:sz w:val="21"/>
          <w:szCs w:val="21"/>
        </w:rPr>
        <w:br/>
        <w:t>3 Multitasking does not imply multiprocessing </w:t>
      </w:r>
      <w:r w:rsidRPr="009930A1">
        <w:rPr>
          <w:rFonts w:ascii="Helvetica" w:eastAsia="Times New Roman" w:hAnsi="Helvetica" w:cs="Times New Roman"/>
          <w:color w:val="333333"/>
          <w:sz w:val="21"/>
          <w:szCs w:val="21"/>
        </w:rPr>
        <w:br/>
        <w:t>4 Multithreading implies multi-user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18) In one of the deadlock prevention methods, impose a total ordering of all resource types, and require that each process requests resources in an increasing order of enumeration. This </w:t>
      </w:r>
      <w:proofErr w:type="spellStart"/>
      <w:r w:rsidRPr="009930A1">
        <w:rPr>
          <w:rFonts w:ascii="Helvetica" w:eastAsia="Times New Roman" w:hAnsi="Helvetica" w:cs="Times New Roman"/>
          <w:color w:val="333333"/>
          <w:sz w:val="21"/>
          <w:szCs w:val="21"/>
        </w:rPr>
        <w:t>voilates</w:t>
      </w:r>
      <w:proofErr w:type="spellEnd"/>
      <w:r w:rsidRPr="009930A1">
        <w:rPr>
          <w:rFonts w:ascii="Helvetica" w:eastAsia="Times New Roman" w:hAnsi="Helvetica" w:cs="Times New Roman"/>
          <w:color w:val="333333"/>
          <w:sz w:val="21"/>
          <w:szCs w:val="21"/>
        </w:rPr>
        <w:t xml:space="preserve"> the _______________ condition of deadlock </w:t>
      </w:r>
      <w:r w:rsidRPr="009930A1">
        <w:rPr>
          <w:rFonts w:ascii="Helvetica" w:eastAsia="Times New Roman" w:hAnsi="Helvetica" w:cs="Times New Roman"/>
          <w:color w:val="333333"/>
          <w:sz w:val="21"/>
          <w:szCs w:val="21"/>
        </w:rPr>
        <w:br/>
        <w:t>1 Mutual exclusion </w:t>
      </w:r>
      <w:r w:rsidRPr="009930A1">
        <w:rPr>
          <w:rFonts w:ascii="Helvetica" w:eastAsia="Times New Roman" w:hAnsi="Helvetica" w:cs="Times New Roman"/>
          <w:color w:val="333333"/>
          <w:sz w:val="21"/>
          <w:szCs w:val="21"/>
        </w:rPr>
        <w:br/>
        <w:t>2 Hold and Wait </w:t>
      </w:r>
      <w:r w:rsidRPr="009930A1">
        <w:rPr>
          <w:rFonts w:ascii="Helvetica" w:eastAsia="Times New Roman" w:hAnsi="Helvetica" w:cs="Times New Roman"/>
          <w:color w:val="333333"/>
          <w:sz w:val="21"/>
          <w:szCs w:val="21"/>
        </w:rPr>
        <w:br/>
        <w:t>3 Circular Wait </w:t>
      </w:r>
      <w:r w:rsidRPr="009930A1">
        <w:rPr>
          <w:rFonts w:ascii="Helvetica" w:eastAsia="Times New Roman" w:hAnsi="Helvetica" w:cs="Times New Roman"/>
          <w:color w:val="333333"/>
          <w:sz w:val="21"/>
          <w:szCs w:val="21"/>
        </w:rPr>
        <w:br/>
        <w:t>4 No Preemption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19) In the ___________ method of data transfer, the participation of the processor is eliminated </w:t>
      </w:r>
      <w:r w:rsidRPr="009930A1">
        <w:rPr>
          <w:rFonts w:ascii="Helvetica" w:eastAsia="Times New Roman" w:hAnsi="Helvetica" w:cs="Times New Roman"/>
          <w:color w:val="333333"/>
          <w:sz w:val="21"/>
          <w:szCs w:val="21"/>
        </w:rPr>
        <w:lastRenderedPageBreak/>
        <w:t>during data transfer. </w:t>
      </w:r>
      <w:r w:rsidRPr="009930A1">
        <w:rPr>
          <w:rFonts w:ascii="Helvetica" w:eastAsia="Times New Roman" w:hAnsi="Helvetica" w:cs="Times New Roman"/>
          <w:color w:val="333333"/>
          <w:sz w:val="21"/>
          <w:szCs w:val="21"/>
        </w:rPr>
        <w:br/>
        <w:t>1 Buffering </w:t>
      </w:r>
      <w:r w:rsidRPr="009930A1">
        <w:rPr>
          <w:rFonts w:ascii="Helvetica" w:eastAsia="Times New Roman" w:hAnsi="Helvetica" w:cs="Times New Roman"/>
          <w:color w:val="333333"/>
          <w:sz w:val="21"/>
          <w:szCs w:val="21"/>
        </w:rPr>
        <w:br/>
        <w:t>2 Caching </w:t>
      </w:r>
      <w:r w:rsidRPr="009930A1">
        <w:rPr>
          <w:rFonts w:ascii="Helvetica" w:eastAsia="Times New Roman" w:hAnsi="Helvetica" w:cs="Times New Roman"/>
          <w:color w:val="333333"/>
          <w:sz w:val="21"/>
          <w:szCs w:val="21"/>
        </w:rPr>
        <w:br/>
        <w:t>3 Direct Memory Access </w:t>
      </w:r>
      <w:r w:rsidRPr="009930A1">
        <w:rPr>
          <w:rFonts w:ascii="Helvetica" w:eastAsia="Times New Roman" w:hAnsi="Helvetica" w:cs="Times New Roman"/>
          <w:color w:val="333333"/>
          <w:sz w:val="21"/>
          <w:szCs w:val="21"/>
        </w:rPr>
        <w:br/>
        <w:t>4 Indirect Memory Access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20) A thread is a __________ process . </w:t>
      </w:r>
      <w:r w:rsidRPr="009930A1">
        <w:rPr>
          <w:rFonts w:ascii="Helvetica" w:eastAsia="Times New Roman" w:hAnsi="Helvetica" w:cs="Times New Roman"/>
          <w:color w:val="333333"/>
          <w:sz w:val="21"/>
          <w:szCs w:val="21"/>
        </w:rPr>
        <w:br/>
        <w:t>1 Heavy Weight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Mutliprocess</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Inter Thread </w:t>
      </w:r>
      <w:r w:rsidRPr="009930A1">
        <w:rPr>
          <w:rFonts w:ascii="Helvetica" w:eastAsia="Times New Roman" w:hAnsi="Helvetica" w:cs="Times New Roman"/>
          <w:color w:val="333333"/>
          <w:sz w:val="21"/>
          <w:szCs w:val="21"/>
        </w:rPr>
        <w:br/>
        <w:t xml:space="preserve">4 Light </w:t>
      </w:r>
      <w:proofErr w:type="spellStart"/>
      <w:r w:rsidRPr="009930A1">
        <w:rPr>
          <w:rFonts w:ascii="Helvetica" w:eastAsia="Times New Roman" w:hAnsi="Helvetica" w:cs="Times New Roman"/>
          <w:color w:val="333333"/>
          <w:sz w:val="21"/>
          <w:szCs w:val="21"/>
        </w:rPr>
        <w:t>wieght</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21) Data reside in file on disk under DOS environment, which of the following file name is invalid ? </w:t>
      </w:r>
      <w:r w:rsidRPr="009930A1">
        <w:rPr>
          <w:rFonts w:ascii="Helvetica" w:eastAsia="Times New Roman" w:hAnsi="Helvetica" w:cs="Times New Roman"/>
          <w:color w:val="333333"/>
          <w:sz w:val="21"/>
          <w:szCs w:val="21"/>
        </w:rPr>
        <w:br/>
        <w:t>1 OSCONCEPTS.doc </w:t>
      </w:r>
      <w:r w:rsidRPr="009930A1">
        <w:rPr>
          <w:rFonts w:ascii="Helvetica" w:eastAsia="Times New Roman" w:hAnsi="Helvetica" w:cs="Times New Roman"/>
          <w:color w:val="333333"/>
          <w:sz w:val="21"/>
          <w:szCs w:val="21"/>
        </w:rPr>
        <w:br/>
        <w:t>2 RAW </w:t>
      </w:r>
      <w:r w:rsidRPr="009930A1">
        <w:rPr>
          <w:rFonts w:ascii="Helvetica" w:eastAsia="Times New Roman" w:hAnsi="Helvetica" w:cs="Times New Roman"/>
          <w:color w:val="333333"/>
          <w:sz w:val="21"/>
          <w:szCs w:val="21"/>
        </w:rPr>
        <w:br/>
        <w:t>3 COMPAQ.BOOK </w:t>
      </w:r>
      <w:r w:rsidRPr="009930A1">
        <w:rPr>
          <w:rFonts w:ascii="Helvetica" w:eastAsia="Times New Roman" w:hAnsi="Helvetica" w:cs="Times New Roman"/>
          <w:color w:val="333333"/>
          <w:sz w:val="21"/>
          <w:szCs w:val="21"/>
        </w:rPr>
        <w:br/>
        <w:t>4 JUMPSTART.BOS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22) In Priority Scheduling a priority number (integer) is associated with each process. The CPU is allocated to the process with the highest priority (smallest integer = highest priority). The problem of, </w:t>
      </w:r>
      <w:proofErr w:type="gramStart"/>
      <w:r w:rsidRPr="009930A1">
        <w:rPr>
          <w:rFonts w:ascii="Helvetica" w:eastAsia="Times New Roman" w:hAnsi="Helvetica" w:cs="Times New Roman"/>
          <w:color w:val="333333"/>
          <w:sz w:val="21"/>
          <w:szCs w:val="21"/>
        </w:rPr>
        <w:t>Starvation ?</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low</w:t>
      </w:r>
      <w:proofErr w:type="gramEnd"/>
      <w:r w:rsidRPr="009930A1">
        <w:rPr>
          <w:rFonts w:ascii="Helvetica" w:eastAsia="Times New Roman" w:hAnsi="Helvetica" w:cs="Times New Roman"/>
          <w:color w:val="333333"/>
          <w:sz w:val="21"/>
          <w:szCs w:val="21"/>
        </w:rPr>
        <w:t xml:space="preserve"> priority processes may never execute, is resolved by __________. </w:t>
      </w:r>
      <w:r w:rsidRPr="009930A1">
        <w:rPr>
          <w:rFonts w:ascii="Helvetica" w:eastAsia="Times New Roman" w:hAnsi="Helvetica" w:cs="Times New Roman"/>
          <w:color w:val="333333"/>
          <w:sz w:val="21"/>
          <w:szCs w:val="21"/>
        </w:rPr>
        <w:br/>
      </w:r>
      <w:proofErr w:type="gramStart"/>
      <w:r w:rsidRPr="009930A1">
        <w:rPr>
          <w:rFonts w:ascii="Helvetica" w:eastAsia="Times New Roman" w:hAnsi="Helvetica" w:cs="Times New Roman"/>
          <w:color w:val="333333"/>
          <w:sz w:val="21"/>
          <w:szCs w:val="21"/>
        </w:rPr>
        <w:t>1 Terminating the process.</w:t>
      </w:r>
      <w:proofErr w:type="gram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2 Aging </w:t>
      </w:r>
      <w:r w:rsidRPr="009930A1">
        <w:rPr>
          <w:rFonts w:ascii="Helvetica" w:eastAsia="Times New Roman" w:hAnsi="Helvetica" w:cs="Times New Roman"/>
          <w:color w:val="333333"/>
          <w:sz w:val="21"/>
          <w:szCs w:val="21"/>
        </w:rPr>
        <w:br/>
        <w:t>3 Mutual Exclusion </w:t>
      </w:r>
      <w:r w:rsidRPr="009930A1">
        <w:rPr>
          <w:rFonts w:ascii="Helvetica" w:eastAsia="Times New Roman" w:hAnsi="Helvetica" w:cs="Times New Roman"/>
          <w:color w:val="333333"/>
          <w:sz w:val="21"/>
          <w:szCs w:val="21"/>
        </w:rPr>
        <w:br/>
        <w:t>4 Semaphore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23) CPU Scheduling is the basis of _________ operating system </w:t>
      </w:r>
      <w:r w:rsidRPr="009930A1">
        <w:rPr>
          <w:rFonts w:ascii="Helvetica" w:eastAsia="Times New Roman" w:hAnsi="Helvetica" w:cs="Times New Roman"/>
          <w:color w:val="333333"/>
          <w:sz w:val="21"/>
          <w:szCs w:val="21"/>
        </w:rPr>
        <w:br/>
        <w:t>1 Batch </w:t>
      </w:r>
      <w:r w:rsidRPr="009930A1">
        <w:rPr>
          <w:rFonts w:ascii="Helvetica" w:eastAsia="Times New Roman" w:hAnsi="Helvetica" w:cs="Times New Roman"/>
          <w:color w:val="333333"/>
          <w:sz w:val="21"/>
          <w:szCs w:val="21"/>
        </w:rPr>
        <w:br/>
        <w:t>2 Real time </w:t>
      </w:r>
      <w:r w:rsidRPr="009930A1">
        <w:rPr>
          <w:rFonts w:ascii="Helvetica" w:eastAsia="Times New Roman" w:hAnsi="Helvetica" w:cs="Times New Roman"/>
          <w:color w:val="333333"/>
          <w:sz w:val="21"/>
          <w:szCs w:val="21"/>
        </w:rPr>
        <w:br/>
        <w:t>3 Multiprogramming </w:t>
      </w:r>
      <w:r w:rsidRPr="009930A1">
        <w:rPr>
          <w:rFonts w:ascii="Helvetica" w:eastAsia="Times New Roman" w:hAnsi="Helvetica" w:cs="Times New Roman"/>
          <w:color w:val="333333"/>
          <w:sz w:val="21"/>
          <w:szCs w:val="21"/>
        </w:rPr>
        <w:br/>
        <w:t xml:space="preserve">4 </w:t>
      </w:r>
      <w:proofErr w:type="spellStart"/>
      <w:r w:rsidRPr="009930A1">
        <w:rPr>
          <w:rFonts w:ascii="Helvetica" w:eastAsia="Times New Roman" w:hAnsi="Helvetica" w:cs="Times New Roman"/>
          <w:color w:val="333333"/>
          <w:sz w:val="21"/>
          <w:szCs w:val="21"/>
        </w:rPr>
        <w:t>Monoprogramming</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24) A major problem with priority scheduling is _________. </w:t>
      </w:r>
      <w:r w:rsidRPr="009930A1">
        <w:rPr>
          <w:rFonts w:ascii="Helvetica" w:eastAsia="Times New Roman" w:hAnsi="Helvetica" w:cs="Times New Roman"/>
          <w:color w:val="333333"/>
          <w:sz w:val="21"/>
          <w:szCs w:val="21"/>
        </w:rPr>
        <w:br/>
        <w:t>1 Definite blocking </w:t>
      </w:r>
      <w:r w:rsidRPr="009930A1">
        <w:rPr>
          <w:rFonts w:ascii="Helvetica" w:eastAsia="Times New Roman" w:hAnsi="Helvetica" w:cs="Times New Roman"/>
          <w:color w:val="333333"/>
          <w:sz w:val="21"/>
          <w:szCs w:val="21"/>
        </w:rPr>
        <w:br/>
        <w:t>2 Starvation </w:t>
      </w:r>
      <w:r w:rsidRPr="009930A1">
        <w:rPr>
          <w:rFonts w:ascii="Helvetica" w:eastAsia="Times New Roman" w:hAnsi="Helvetica" w:cs="Times New Roman"/>
          <w:color w:val="333333"/>
          <w:sz w:val="21"/>
          <w:szCs w:val="21"/>
        </w:rPr>
        <w:br/>
        <w:t>3 Low priority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25) ________ scheduler selects the jobs from the pool of jobs and loads into the ready queue. </w:t>
      </w:r>
      <w:r w:rsidRPr="009930A1">
        <w:rPr>
          <w:rFonts w:ascii="Helvetica" w:eastAsia="Times New Roman" w:hAnsi="Helvetica" w:cs="Times New Roman"/>
          <w:color w:val="333333"/>
          <w:sz w:val="21"/>
          <w:szCs w:val="21"/>
        </w:rPr>
        <w:br/>
        <w:t>1 Long term </w:t>
      </w:r>
      <w:r w:rsidRPr="009930A1">
        <w:rPr>
          <w:rFonts w:ascii="Helvetica" w:eastAsia="Times New Roman" w:hAnsi="Helvetica" w:cs="Times New Roman"/>
          <w:color w:val="333333"/>
          <w:sz w:val="21"/>
          <w:szCs w:val="21"/>
        </w:rPr>
        <w:br/>
        <w:t>2 Short term </w:t>
      </w:r>
      <w:r w:rsidRPr="009930A1">
        <w:rPr>
          <w:rFonts w:ascii="Helvetica" w:eastAsia="Times New Roman" w:hAnsi="Helvetica" w:cs="Times New Roman"/>
          <w:color w:val="333333"/>
          <w:sz w:val="21"/>
          <w:szCs w:val="21"/>
        </w:rPr>
        <w:br/>
        <w:t>3 Medium term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26) Which directory implementation is used in most Operating System? </w:t>
      </w:r>
      <w:r w:rsidRPr="009930A1">
        <w:rPr>
          <w:rFonts w:ascii="Helvetica" w:eastAsia="Times New Roman" w:hAnsi="Helvetica" w:cs="Times New Roman"/>
          <w:color w:val="333333"/>
          <w:sz w:val="21"/>
          <w:szCs w:val="21"/>
        </w:rPr>
        <w:br/>
        <w:t>1 Single level directory structure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Two level directory structure </w:t>
      </w:r>
      <w:r w:rsidRPr="009930A1">
        <w:rPr>
          <w:rFonts w:ascii="Helvetica" w:eastAsia="Times New Roman" w:hAnsi="Helvetica" w:cs="Times New Roman"/>
          <w:color w:val="333333"/>
          <w:sz w:val="21"/>
          <w:szCs w:val="21"/>
        </w:rPr>
        <w:br/>
        <w:t>3 Tree directory structure </w:t>
      </w:r>
      <w:r w:rsidRPr="009930A1">
        <w:rPr>
          <w:rFonts w:ascii="Helvetica" w:eastAsia="Times New Roman" w:hAnsi="Helvetica" w:cs="Times New Roman"/>
          <w:color w:val="333333"/>
          <w:sz w:val="21"/>
          <w:szCs w:val="21"/>
        </w:rPr>
        <w:br/>
        <w:t>4 Acyclic directory structure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27) Saving the state of the old process and loading the saved state of the new process is called ________. </w:t>
      </w:r>
      <w:r w:rsidRPr="009930A1">
        <w:rPr>
          <w:rFonts w:ascii="Helvetica" w:eastAsia="Times New Roman" w:hAnsi="Helvetica" w:cs="Times New Roman"/>
          <w:color w:val="333333"/>
          <w:sz w:val="21"/>
          <w:szCs w:val="21"/>
        </w:rPr>
        <w:br/>
        <w:t>1 Context Switch </w:t>
      </w:r>
      <w:r w:rsidRPr="009930A1">
        <w:rPr>
          <w:rFonts w:ascii="Helvetica" w:eastAsia="Times New Roman" w:hAnsi="Helvetica" w:cs="Times New Roman"/>
          <w:color w:val="333333"/>
          <w:sz w:val="21"/>
          <w:szCs w:val="21"/>
        </w:rPr>
        <w:br/>
        <w:t>2 State </w:t>
      </w:r>
      <w:r w:rsidRPr="009930A1">
        <w:rPr>
          <w:rFonts w:ascii="Helvetica" w:eastAsia="Times New Roman" w:hAnsi="Helvetica" w:cs="Times New Roman"/>
          <w:color w:val="333333"/>
          <w:sz w:val="21"/>
          <w:szCs w:val="21"/>
        </w:rPr>
        <w:br/>
        <w:t>3 Multi programming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28) The term " Operating System " means ________. </w:t>
      </w:r>
      <w:r w:rsidRPr="009930A1">
        <w:rPr>
          <w:rFonts w:ascii="Helvetica" w:eastAsia="Times New Roman" w:hAnsi="Helvetica" w:cs="Times New Roman"/>
          <w:color w:val="333333"/>
          <w:sz w:val="21"/>
          <w:szCs w:val="21"/>
        </w:rPr>
        <w:br/>
        <w:t>1 A set of programs which controls computer working </w:t>
      </w:r>
      <w:r w:rsidRPr="009930A1">
        <w:rPr>
          <w:rFonts w:ascii="Helvetica" w:eastAsia="Times New Roman" w:hAnsi="Helvetica" w:cs="Times New Roman"/>
          <w:color w:val="333333"/>
          <w:sz w:val="21"/>
          <w:szCs w:val="21"/>
        </w:rPr>
        <w:br/>
        <w:t>2 The way a computer operator works </w:t>
      </w:r>
      <w:r w:rsidRPr="009930A1">
        <w:rPr>
          <w:rFonts w:ascii="Helvetica" w:eastAsia="Times New Roman" w:hAnsi="Helvetica" w:cs="Times New Roman"/>
          <w:color w:val="333333"/>
          <w:sz w:val="21"/>
          <w:szCs w:val="21"/>
        </w:rPr>
        <w:br/>
        <w:t>3 Conversion of high-level language in to machine level language </w:t>
      </w:r>
      <w:r w:rsidRPr="009930A1">
        <w:rPr>
          <w:rFonts w:ascii="Helvetica" w:eastAsia="Times New Roman" w:hAnsi="Helvetica" w:cs="Times New Roman"/>
          <w:color w:val="333333"/>
          <w:sz w:val="21"/>
          <w:szCs w:val="21"/>
        </w:rPr>
        <w:br/>
        <w:t>4 The way a floppy disk drive operates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29) Resource locking ________. </w:t>
      </w:r>
      <w:r w:rsidRPr="009930A1">
        <w:rPr>
          <w:rFonts w:ascii="Helvetica" w:eastAsia="Times New Roman" w:hAnsi="Helvetica" w:cs="Times New Roman"/>
          <w:color w:val="333333"/>
          <w:sz w:val="21"/>
          <w:szCs w:val="21"/>
        </w:rPr>
        <w:br/>
        <w:t>1 Allows multiple tasks to simultaneously use resource </w:t>
      </w:r>
      <w:r w:rsidRPr="009930A1">
        <w:rPr>
          <w:rFonts w:ascii="Helvetica" w:eastAsia="Times New Roman" w:hAnsi="Helvetica" w:cs="Times New Roman"/>
          <w:color w:val="333333"/>
          <w:sz w:val="21"/>
          <w:szCs w:val="21"/>
        </w:rPr>
        <w:br/>
        <w:t>2 Forces only one task to use any resource at any time </w:t>
      </w:r>
      <w:r w:rsidRPr="009930A1">
        <w:rPr>
          <w:rFonts w:ascii="Helvetica" w:eastAsia="Times New Roman" w:hAnsi="Helvetica" w:cs="Times New Roman"/>
          <w:color w:val="333333"/>
          <w:sz w:val="21"/>
          <w:szCs w:val="21"/>
        </w:rPr>
        <w:br/>
        <w:t>3 Can easily cause a dead lock condition </w:t>
      </w:r>
      <w:r w:rsidRPr="009930A1">
        <w:rPr>
          <w:rFonts w:ascii="Helvetica" w:eastAsia="Times New Roman" w:hAnsi="Helvetica" w:cs="Times New Roman"/>
          <w:color w:val="333333"/>
          <w:sz w:val="21"/>
          <w:szCs w:val="21"/>
        </w:rPr>
        <w:br/>
        <w:t>4 Is not used for disk drives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30) A thread </w:t>
      </w:r>
      <w:r w:rsidRPr="009930A1">
        <w:rPr>
          <w:rFonts w:ascii="Helvetica" w:eastAsia="Times New Roman" w:hAnsi="Helvetica" w:cs="Times New Roman"/>
          <w:color w:val="333333"/>
          <w:sz w:val="21"/>
          <w:szCs w:val="21"/>
        </w:rPr>
        <w:br/>
        <w:t>1 is a lightweight process where the context switching is low </w:t>
      </w:r>
      <w:r w:rsidRPr="009930A1">
        <w:rPr>
          <w:rFonts w:ascii="Helvetica" w:eastAsia="Times New Roman" w:hAnsi="Helvetica" w:cs="Times New Roman"/>
          <w:color w:val="333333"/>
          <w:sz w:val="21"/>
          <w:szCs w:val="21"/>
        </w:rPr>
        <w:br/>
        <w:t xml:space="preserve">2 is a lightweight process where the context </w:t>
      </w:r>
      <w:proofErr w:type="spellStart"/>
      <w:r w:rsidRPr="009930A1">
        <w:rPr>
          <w:rFonts w:ascii="Helvetica" w:eastAsia="Times New Roman" w:hAnsi="Helvetica" w:cs="Times New Roman"/>
          <w:color w:val="333333"/>
          <w:sz w:val="21"/>
          <w:szCs w:val="21"/>
        </w:rPr>
        <w:t>swithching</w:t>
      </w:r>
      <w:proofErr w:type="spellEnd"/>
      <w:r w:rsidRPr="009930A1">
        <w:rPr>
          <w:rFonts w:ascii="Helvetica" w:eastAsia="Times New Roman" w:hAnsi="Helvetica" w:cs="Times New Roman"/>
          <w:color w:val="333333"/>
          <w:sz w:val="21"/>
          <w:szCs w:val="21"/>
        </w:rPr>
        <w:t xml:space="preserve"> is high </w:t>
      </w:r>
      <w:r w:rsidRPr="009930A1">
        <w:rPr>
          <w:rFonts w:ascii="Helvetica" w:eastAsia="Times New Roman" w:hAnsi="Helvetica" w:cs="Times New Roman"/>
          <w:color w:val="333333"/>
          <w:sz w:val="21"/>
          <w:szCs w:val="21"/>
        </w:rPr>
        <w:br/>
        <w:t>3 is used to speed up paging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t xml:space="preserve">Right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    1)</w:t>
      </w:r>
      <w:r w:rsidRPr="009930A1">
        <w:rPr>
          <w:rFonts w:ascii="Times New Roman" w:eastAsia="Times New Roman" w:hAnsi="Times New Roman" w:cs="Times New Roman"/>
          <w:color w:val="333333"/>
          <w:sz w:val="14"/>
          <w:szCs w:val="14"/>
        </w:rPr>
        <w:t>      </w:t>
      </w:r>
      <w:r w:rsidRPr="009930A1">
        <w:rPr>
          <w:rFonts w:ascii="Helvetica" w:eastAsia="Times New Roman" w:hAnsi="Helvetica" w:cs="Times New Roman"/>
          <w:color w:val="333333"/>
          <w:sz w:val="21"/>
          <w:szCs w:val="21"/>
        </w:rPr>
        <w:t>Consider the two statements.</w:t>
      </w:r>
      <w:r w:rsidRPr="009930A1">
        <w:rPr>
          <w:rFonts w:ascii="Helvetica" w:eastAsia="Times New Roman" w:hAnsi="Helvetica" w:cs="Times New Roman"/>
          <w:color w:val="333333"/>
          <w:sz w:val="21"/>
          <w:szCs w:val="21"/>
        </w:rPr>
        <w:br/>
        <w:t>(A) A network operating system, the users access remote resources in the same manner as local resource.</w:t>
      </w:r>
      <w:r w:rsidRPr="009930A1">
        <w:rPr>
          <w:rFonts w:ascii="Helvetica" w:eastAsia="Times New Roman" w:hAnsi="Helvetica" w:cs="Times New Roman"/>
          <w:color w:val="333333"/>
          <w:sz w:val="21"/>
          <w:szCs w:val="21"/>
        </w:rPr>
        <w:br/>
        <w:t>(B) In a distributed operating system, the user can access remote resources either by logging into the appropriate remote machine or transferring data from the remote machine to their own machine. Which of the statement is true? </w:t>
      </w:r>
      <w:r w:rsidRPr="009930A1">
        <w:rPr>
          <w:rFonts w:ascii="Helvetica" w:eastAsia="Times New Roman" w:hAnsi="Helvetica" w:cs="Times New Roman"/>
          <w:color w:val="333333"/>
          <w:sz w:val="21"/>
          <w:szCs w:val="21"/>
        </w:rPr>
        <w:br/>
        <w:t>1 A true, B false </w:t>
      </w:r>
      <w:r w:rsidRPr="009930A1">
        <w:rPr>
          <w:rFonts w:ascii="Helvetica" w:eastAsia="Times New Roman" w:hAnsi="Helvetica" w:cs="Times New Roman"/>
          <w:color w:val="333333"/>
          <w:sz w:val="21"/>
          <w:szCs w:val="21"/>
        </w:rPr>
        <w:br/>
        <w:t>2 B true, A false </w:t>
      </w:r>
      <w:r w:rsidRPr="009930A1">
        <w:rPr>
          <w:rFonts w:ascii="Helvetica" w:eastAsia="Times New Roman" w:hAnsi="Helvetica" w:cs="Times New Roman"/>
          <w:color w:val="333333"/>
          <w:sz w:val="21"/>
          <w:szCs w:val="21"/>
        </w:rPr>
        <w:br/>
        <w:t>3 Both A and B false </w:t>
      </w:r>
      <w:r w:rsidRPr="009930A1">
        <w:rPr>
          <w:rFonts w:ascii="Helvetica" w:eastAsia="Times New Roman" w:hAnsi="Helvetica" w:cs="Times New Roman"/>
          <w:color w:val="333333"/>
          <w:sz w:val="21"/>
          <w:szCs w:val="21"/>
        </w:rPr>
        <w:br/>
        <w:t>4 Both A and B true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 Using Priority Scheduling algorithm, find the average waiting time for the following set of processes given with their priorities in the order: Process : Burst Time : Priority respectively .</w:t>
      </w:r>
      <w:r w:rsidRPr="009930A1">
        <w:rPr>
          <w:rFonts w:ascii="Helvetica" w:eastAsia="Times New Roman" w:hAnsi="Helvetica" w:cs="Times New Roman"/>
          <w:color w:val="333333"/>
          <w:sz w:val="21"/>
          <w:szCs w:val="21"/>
        </w:rPr>
        <w:br/>
        <w:t>P1 : 10 : 3 ,</w:t>
      </w:r>
      <w:r w:rsidRPr="009930A1">
        <w:rPr>
          <w:rFonts w:ascii="Helvetica" w:eastAsia="Times New Roman" w:hAnsi="Helvetica" w:cs="Times New Roman"/>
          <w:color w:val="333333"/>
          <w:sz w:val="21"/>
          <w:szCs w:val="21"/>
        </w:rPr>
        <w:br/>
        <w:t>P2 : 1 : 1 , </w:t>
      </w:r>
      <w:r w:rsidRPr="009930A1">
        <w:rPr>
          <w:rFonts w:ascii="Helvetica" w:eastAsia="Times New Roman" w:hAnsi="Helvetica" w:cs="Times New Roman"/>
          <w:color w:val="333333"/>
          <w:sz w:val="21"/>
          <w:szCs w:val="21"/>
        </w:rPr>
        <w:br/>
        <w:t>P3 : 2 : 4 ,</w:t>
      </w:r>
      <w:r w:rsidRPr="009930A1">
        <w:rPr>
          <w:rFonts w:ascii="Helvetica" w:eastAsia="Times New Roman" w:hAnsi="Helvetica" w:cs="Times New Roman"/>
          <w:color w:val="333333"/>
          <w:sz w:val="21"/>
          <w:szCs w:val="21"/>
        </w:rPr>
        <w:br/>
        <w:t>P4 : 1 : 5 ,</w:t>
      </w:r>
      <w:r w:rsidRPr="009930A1">
        <w:rPr>
          <w:rFonts w:ascii="Helvetica" w:eastAsia="Times New Roman" w:hAnsi="Helvetica" w:cs="Times New Roman"/>
          <w:color w:val="333333"/>
          <w:sz w:val="21"/>
          <w:szCs w:val="21"/>
        </w:rPr>
        <w:br/>
        <w:t>P5 : 5 : 2. </w:t>
      </w:r>
      <w:r w:rsidRPr="009930A1">
        <w:rPr>
          <w:rFonts w:ascii="Helvetica" w:eastAsia="Times New Roman" w:hAnsi="Helvetica" w:cs="Times New Roman"/>
          <w:color w:val="333333"/>
          <w:sz w:val="21"/>
          <w:szCs w:val="21"/>
        </w:rPr>
        <w:br/>
        <w:t>1 8 milliseconds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8.2 milliseconds </w:t>
      </w:r>
      <w:r w:rsidRPr="009930A1">
        <w:rPr>
          <w:rFonts w:ascii="Helvetica" w:eastAsia="Times New Roman" w:hAnsi="Helvetica" w:cs="Times New Roman"/>
          <w:color w:val="333333"/>
          <w:sz w:val="21"/>
          <w:szCs w:val="21"/>
        </w:rPr>
        <w:br/>
        <w:t>3 7.75 milliseconds </w:t>
      </w:r>
      <w:r w:rsidRPr="009930A1">
        <w:rPr>
          <w:rFonts w:ascii="Helvetica" w:eastAsia="Times New Roman" w:hAnsi="Helvetica" w:cs="Times New Roman"/>
          <w:color w:val="333333"/>
          <w:sz w:val="21"/>
          <w:szCs w:val="21"/>
        </w:rPr>
        <w:br/>
        <w:t>4 3 milliseconds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 Which of the following will determine your choice of systems software for your computer ? </w:t>
      </w:r>
      <w:r w:rsidRPr="009930A1">
        <w:rPr>
          <w:rFonts w:ascii="Helvetica" w:eastAsia="Times New Roman" w:hAnsi="Helvetica" w:cs="Times New Roman"/>
          <w:color w:val="333333"/>
          <w:sz w:val="21"/>
          <w:szCs w:val="21"/>
        </w:rPr>
        <w:br/>
        <w:t xml:space="preserve">1 Is the applications software you want to use compatible with </w:t>
      </w:r>
      <w:proofErr w:type="gramStart"/>
      <w:r w:rsidRPr="009930A1">
        <w:rPr>
          <w:rFonts w:ascii="Helvetica" w:eastAsia="Times New Roman" w:hAnsi="Helvetica" w:cs="Times New Roman"/>
          <w:color w:val="333333"/>
          <w:sz w:val="21"/>
          <w:szCs w:val="21"/>
        </w:rPr>
        <w:t>it ? </w:t>
      </w:r>
      <w:proofErr w:type="gramEnd"/>
      <w:r w:rsidRPr="009930A1">
        <w:rPr>
          <w:rFonts w:ascii="Helvetica" w:eastAsia="Times New Roman" w:hAnsi="Helvetica" w:cs="Times New Roman"/>
          <w:color w:val="333333"/>
          <w:sz w:val="21"/>
          <w:szCs w:val="21"/>
        </w:rPr>
        <w:br/>
        <w:t xml:space="preserve">2 Is it </w:t>
      </w:r>
      <w:proofErr w:type="gramStart"/>
      <w:r w:rsidRPr="009930A1">
        <w:rPr>
          <w:rFonts w:ascii="Helvetica" w:eastAsia="Times New Roman" w:hAnsi="Helvetica" w:cs="Times New Roman"/>
          <w:color w:val="333333"/>
          <w:sz w:val="21"/>
          <w:szCs w:val="21"/>
        </w:rPr>
        <w:t>expensive ? </w:t>
      </w:r>
      <w:proofErr w:type="gramEnd"/>
      <w:r w:rsidRPr="009930A1">
        <w:rPr>
          <w:rFonts w:ascii="Helvetica" w:eastAsia="Times New Roman" w:hAnsi="Helvetica" w:cs="Times New Roman"/>
          <w:color w:val="333333"/>
          <w:sz w:val="21"/>
          <w:szCs w:val="21"/>
        </w:rPr>
        <w:br/>
        <w:t xml:space="preserve">3 Is it compatible with your </w:t>
      </w:r>
      <w:proofErr w:type="gramStart"/>
      <w:r w:rsidRPr="009930A1">
        <w:rPr>
          <w:rFonts w:ascii="Helvetica" w:eastAsia="Times New Roman" w:hAnsi="Helvetica" w:cs="Times New Roman"/>
          <w:color w:val="333333"/>
          <w:sz w:val="21"/>
          <w:szCs w:val="21"/>
        </w:rPr>
        <w:t>hardware ? </w:t>
      </w:r>
      <w:proofErr w:type="gramEnd"/>
      <w:r w:rsidRPr="009930A1">
        <w:rPr>
          <w:rFonts w:ascii="Helvetica" w:eastAsia="Times New Roman" w:hAnsi="Helvetica" w:cs="Times New Roman"/>
          <w:color w:val="333333"/>
          <w:sz w:val="21"/>
          <w:szCs w:val="21"/>
        </w:rPr>
        <w:br/>
        <w:t>4 Both 1 and 3 </w:t>
      </w:r>
      <w:r w:rsidRPr="009930A1">
        <w:rPr>
          <w:rFonts w:ascii="Helvetica" w:eastAsia="Times New Roman" w:hAnsi="Helvetica" w:cs="Times New Roman"/>
          <w:color w:val="333333"/>
          <w:sz w:val="21"/>
          <w:szCs w:val="21"/>
        </w:rPr>
        <w:br/>
        <w:t xml:space="preserve">Right </w:t>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t xml:space="preserve">Associate </w:t>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4) What is a shell ? </w:t>
      </w:r>
      <w:r w:rsidRPr="009930A1">
        <w:rPr>
          <w:rFonts w:ascii="Helvetica" w:eastAsia="Times New Roman" w:hAnsi="Helvetica" w:cs="Times New Roman"/>
          <w:color w:val="333333"/>
          <w:sz w:val="21"/>
          <w:szCs w:val="21"/>
        </w:rPr>
        <w:br/>
        <w:t>1 It is a hardware component </w:t>
      </w:r>
      <w:r w:rsidRPr="009930A1">
        <w:rPr>
          <w:rFonts w:ascii="Helvetica" w:eastAsia="Times New Roman" w:hAnsi="Helvetica" w:cs="Times New Roman"/>
          <w:color w:val="333333"/>
          <w:sz w:val="21"/>
          <w:szCs w:val="21"/>
        </w:rPr>
        <w:br/>
        <w:t>2 It is a command interpreter </w:t>
      </w:r>
      <w:r w:rsidRPr="009930A1">
        <w:rPr>
          <w:rFonts w:ascii="Helvetica" w:eastAsia="Times New Roman" w:hAnsi="Helvetica" w:cs="Times New Roman"/>
          <w:color w:val="333333"/>
          <w:sz w:val="21"/>
          <w:szCs w:val="21"/>
        </w:rPr>
        <w:br/>
        <w:t>3 It is a part in compiler </w:t>
      </w:r>
      <w:r w:rsidRPr="009930A1">
        <w:rPr>
          <w:rFonts w:ascii="Helvetica" w:eastAsia="Times New Roman" w:hAnsi="Helvetica" w:cs="Times New Roman"/>
          <w:color w:val="333333"/>
          <w:sz w:val="21"/>
          <w:szCs w:val="21"/>
        </w:rPr>
        <w:br/>
        <w:t>4 It is a tool in CPU scheduling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5) The operating system manages ________. </w:t>
      </w:r>
      <w:r w:rsidRPr="009930A1">
        <w:rPr>
          <w:rFonts w:ascii="Helvetica" w:eastAsia="Times New Roman" w:hAnsi="Helvetica" w:cs="Times New Roman"/>
          <w:color w:val="333333"/>
          <w:sz w:val="21"/>
          <w:szCs w:val="21"/>
        </w:rPr>
        <w:br/>
        <w:t>1 Memory </w:t>
      </w:r>
      <w:r w:rsidRPr="009930A1">
        <w:rPr>
          <w:rFonts w:ascii="Helvetica" w:eastAsia="Times New Roman" w:hAnsi="Helvetica" w:cs="Times New Roman"/>
          <w:color w:val="333333"/>
          <w:sz w:val="21"/>
          <w:szCs w:val="21"/>
        </w:rPr>
        <w:br/>
        <w:t>2 Processor </w:t>
      </w:r>
      <w:r w:rsidRPr="009930A1">
        <w:rPr>
          <w:rFonts w:ascii="Helvetica" w:eastAsia="Times New Roman" w:hAnsi="Helvetica" w:cs="Times New Roman"/>
          <w:color w:val="333333"/>
          <w:sz w:val="21"/>
          <w:szCs w:val="21"/>
        </w:rPr>
        <w:br/>
        <w:t>3 Disk and I/O devices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6) The Hardware mechanism that enables a device to notify the CPU is called __________. </w:t>
      </w:r>
      <w:r w:rsidRPr="009930A1">
        <w:rPr>
          <w:rFonts w:ascii="Helvetica" w:eastAsia="Times New Roman" w:hAnsi="Helvetica" w:cs="Times New Roman"/>
          <w:color w:val="333333"/>
          <w:sz w:val="21"/>
          <w:szCs w:val="21"/>
        </w:rPr>
        <w:br/>
        <w:t>1 Polling </w:t>
      </w:r>
      <w:r w:rsidRPr="009930A1">
        <w:rPr>
          <w:rFonts w:ascii="Helvetica" w:eastAsia="Times New Roman" w:hAnsi="Helvetica" w:cs="Times New Roman"/>
          <w:color w:val="333333"/>
          <w:sz w:val="21"/>
          <w:szCs w:val="21"/>
        </w:rPr>
        <w:br/>
        <w:t>2 Interrupt </w:t>
      </w:r>
      <w:r w:rsidRPr="009930A1">
        <w:rPr>
          <w:rFonts w:ascii="Helvetica" w:eastAsia="Times New Roman" w:hAnsi="Helvetica" w:cs="Times New Roman"/>
          <w:color w:val="333333"/>
          <w:sz w:val="21"/>
          <w:szCs w:val="21"/>
        </w:rPr>
        <w:br/>
        <w:t>3 System Call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7) ___________ begins at the root and follows a path down to the specified file </w:t>
      </w:r>
      <w:r w:rsidRPr="009930A1">
        <w:rPr>
          <w:rFonts w:ascii="Helvetica" w:eastAsia="Times New Roman" w:hAnsi="Helvetica" w:cs="Times New Roman"/>
          <w:color w:val="333333"/>
          <w:sz w:val="21"/>
          <w:szCs w:val="21"/>
        </w:rPr>
        <w:br/>
        <w:t>1 Relative path name </w:t>
      </w:r>
      <w:r w:rsidRPr="009930A1">
        <w:rPr>
          <w:rFonts w:ascii="Helvetica" w:eastAsia="Times New Roman" w:hAnsi="Helvetica" w:cs="Times New Roman"/>
          <w:color w:val="333333"/>
          <w:sz w:val="21"/>
          <w:szCs w:val="21"/>
        </w:rPr>
        <w:br/>
        <w:t>2 Absolute path name </w:t>
      </w:r>
      <w:r w:rsidRPr="009930A1">
        <w:rPr>
          <w:rFonts w:ascii="Helvetica" w:eastAsia="Times New Roman" w:hAnsi="Helvetica" w:cs="Times New Roman"/>
          <w:color w:val="333333"/>
          <w:sz w:val="21"/>
          <w:szCs w:val="21"/>
        </w:rPr>
        <w:br/>
        <w:t>3 Standalone name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8) Process State is a part of </w:t>
      </w:r>
      <w:r w:rsidRPr="009930A1">
        <w:rPr>
          <w:rFonts w:ascii="Helvetica" w:eastAsia="Times New Roman" w:hAnsi="Helvetica" w:cs="Times New Roman"/>
          <w:color w:val="333333"/>
          <w:sz w:val="21"/>
          <w:szCs w:val="21"/>
        </w:rPr>
        <w:br/>
        <w:t>1 Process Control block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Inode</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File Allocation Table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9) Virtual Memory is commonly implemented by __________. </w:t>
      </w:r>
      <w:r w:rsidRPr="009930A1">
        <w:rPr>
          <w:rFonts w:ascii="Helvetica" w:eastAsia="Times New Roman" w:hAnsi="Helvetica" w:cs="Times New Roman"/>
          <w:color w:val="333333"/>
          <w:sz w:val="21"/>
          <w:szCs w:val="21"/>
        </w:rPr>
        <w:br/>
        <w:t>1 Segmentation </w:t>
      </w:r>
      <w:r w:rsidRPr="009930A1">
        <w:rPr>
          <w:rFonts w:ascii="Helvetica" w:eastAsia="Times New Roman" w:hAnsi="Helvetica" w:cs="Times New Roman"/>
          <w:color w:val="333333"/>
          <w:sz w:val="21"/>
          <w:szCs w:val="21"/>
        </w:rPr>
        <w:br/>
        <w:t>2 Swapping </w:t>
      </w:r>
      <w:r w:rsidRPr="009930A1">
        <w:rPr>
          <w:rFonts w:ascii="Helvetica" w:eastAsia="Times New Roman" w:hAnsi="Helvetica" w:cs="Times New Roman"/>
          <w:color w:val="333333"/>
          <w:sz w:val="21"/>
          <w:szCs w:val="21"/>
        </w:rPr>
        <w:br/>
        <w:t>3 Demand Paging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lastRenderedPageBreak/>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10) Virtual memory is __________. </w:t>
      </w:r>
      <w:r w:rsidRPr="009930A1">
        <w:rPr>
          <w:rFonts w:ascii="Helvetica" w:eastAsia="Times New Roman" w:hAnsi="Helvetica" w:cs="Times New Roman"/>
          <w:color w:val="333333"/>
          <w:sz w:val="21"/>
          <w:szCs w:val="21"/>
        </w:rPr>
        <w:br/>
        <w:t>1 An extremely large main memory </w:t>
      </w:r>
      <w:r w:rsidRPr="009930A1">
        <w:rPr>
          <w:rFonts w:ascii="Helvetica" w:eastAsia="Times New Roman" w:hAnsi="Helvetica" w:cs="Times New Roman"/>
          <w:color w:val="333333"/>
          <w:sz w:val="21"/>
          <w:szCs w:val="21"/>
        </w:rPr>
        <w:br/>
        <w:t xml:space="preserve">2 </w:t>
      </w:r>
      <w:proofErr w:type="gramStart"/>
      <w:r w:rsidRPr="009930A1">
        <w:rPr>
          <w:rFonts w:ascii="Helvetica" w:eastAsia="Times New Roman" w:hAnsi="Helvetica" w:cs="Times New Roman"/>
          <w:color w:val="333333"/>
          <w:sz w:val="21"/>
          <w:szCs w:val="21"/>
        </w:rPr>
        <w:t>An</w:t>
      </w:r>
      <w:proofErr w:type="gramEnd"/>
      <w:r w:rsidRPr="009930A1">
        <w:rPr>
          <w:rFonts w:ascii="Helvetica" w:eastAsia="Times New Roman" w:hAnsi="Helvetica" w:cs="Times New Roman"/>
          <w:color w:val="333333"/>
          <w:sz w:val="21"/>
          <w:szCs w:val="21"/>
        </w:rPr>
        <w:t xml:space="preserve"> extremely large secondary memory </w:t>
      </w:r>
      <w:r w:rsidRPr="009930A1">
        <w:rPr>
          <w:rFonts w:ascii="Helvetica" w:eastAsia="Times New Roman" w:hAnsi="Helvetica" w:cs="Times New Roman"/>
          <w:color w:val="333333"/>
          <w:sz w:val="21"/>
          <w:szCs w:val="21"/>
        </w:rPr>
        <w:br/>
        <w:t>3 An illusion of extremely large main memory </w:t>
      </w:r>
      <w:r w:rsidRPr="009930A1">
        <w:rPr>
          <w:rFonts w:ascii="Helvetica" w:eastAsia="Times New Roman" w:hAnsi="Helvetica" w:cs="Times New Roman"/>
          <w:color w:val="333333"/>
          <w:sz w:val="21"/>
          <w:szCs w:val="21"/>
        </w:rPr>
        <w:br/>
        <w:t>4 A type of memory used in super computers.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11) The kernel keeps track of the state of each task by using a data structure called __ </w:t>
      </w:r>
      <w:r w:rsidRPr="009930A1">
        <w:rPr>
          <w:rFonts w:ascii="Helvetica" w:eastAsia="Times New Roman" w:hAnsi="Helvetica" w:cs="Times New Roman"/>
          <w:color w:val="333333"/>
          <w:sz w:val="21"/>
          <w:szCs w:val="21"/>
        </w:rPr>
        <w:br/>
        <w:t>1 Process control block </w:t>
      </w:r>
      <w:r w:rsidRPr="009930A1">
        <w:rPr>
          <w:rFonts w:ascii="Helvetica" w:eastAsia="Times New Roman" w:hAnsi="Helvetica" w:cs="Times New Roman"/>
          <w:color w:val="333333"/>
          <w:sz w:val="21"/>
          <w:szCs w:val="21"/>
        </w:rPr>
        <w:br/>
        <w:t>2 User control block </w:t>
      </w:r>
      <w:r w:rsidRPr="009930A1">
        <w:rPr>
          <w:rFonts w:ascii="Helvetica" w:eastAsia="Times New Roman" w:hAnsi="Helvetica" w:cs="Times New Roman"/>
          <w:color w:val="333333"/>
          <w:sz w:val="21"/>
          <w:szCs w:val="21"/>
        </w:rPr>
        <w:br/>
        <w:t>3 Memory control block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12) A binary semaphore </w:t>
      </w:r>
      <w:r w:rsidRPr="009930A1">
        <w:rPr>
          <w:rFonts w:ascii="Helvetica" w:eastAsia="Times New Roman" w:hAnsi="Helvetica" w:cs="Times New Roman"/>
          <w:color w:val="333333"/>
          <w:sz w:val="21"/>
          <w:szCs w:val="21"/>
        </w:rPr>
        <w:br/>
        <w:t>1 has the values one or zero </w:t>
      </w:r>
      <w:r w:rsidRPr="009930A1">
        <w:rPr>
          <w:rFonts w:ascii="Helvetica" w:eastAsia="Times New Roman" w:hAnsi="Helvetica" w:cs="Times New Roman"/>
          <w:color w:val="333333"/>
          <w:sz w:val="21"/>
          <w:szCs w:val="21"/>
        </w:rPr>
        <w:br/>
        <w:t>2 is essential to binary computers </w:t>
      </w:r>
      <w:r w:rsidRPr="009930A1">
        <w:rPr>
          <w:rFonts w:ascii="Helvetica" w:eastAsia="Times New Roman" w:hAnsi="Helvetica" w:cs="Times New Roman"/>
          <w:color w:val="333333"/>
          <w:sz w:val="21"/>
          <w:szCs w:val="21"/>
        </w:rPr>
        <w:br/>
        <w:t xml:space="preserve">3 is used only for </w:t>
      </w:r>
      <w:proofErr w:type="spellStart"/>
      <w:r w:rsidRPr="009930A1">
        <w:rPr>
          <w:rFonts w:ascii="Helvetica" w:eastAsia="Times New Roman" w:hAnsi="Helvetica" w:cs="Times New Roman"/>
          <w:color w:val="333333"/>
          <w:sz w:val="21"/>
          <w:szCs w:val="21"/>
        </w:rPr>
        <w:t>synchronisation</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4 is used only for mutual exclusion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13) _________ page replacement </w:t>
      </w:r>
      <w:proofErr w:type="spellStart"/>
      <w:r w:rsidRPr="009930A1">
        <w:rPr>
          <w:rFonts w:ascii="Helvetica" w:eastAsia="Times New Roman" w:hAnsi="Helvetica" w:cs="Times New Roman"/>
          <w:color w:val="333333"/>
          <w:sz w:val="21"/>
          <w:szCs w:val="21"/>
        </w:rPr>
        <w:t>alogorithm</w:t>
      </w:r>
      <w:proofErr w:type="spellEnd"/>
      <w:r w:rsidRPr="009930A1">
        <w:rPr>
          <w:rFonts w:ascii="Helvetica" w:eastAsia="Times New Roman" w:hAnsi="Helvetica" w:cs="Times New Roman"/>
          <w:color w:val="333333"/>
          <w:sz w:val="21"/>
          <w:szCs w:val="21"/>
        </w:rPr>
        <w:t xml:space="preserve"> suffers from </w:t>
      </w:r>
      <w:proofErr w:type="spellStart"/>
      <w:r w:rsidRPr="009930A1">
        <w:rPr>
          <w:rFonts w:ascii="Helvetica" w:eastAsia="Times New Roman" w:hAnsi="Helvetica" w:cs="Times New Roman"/>
          <w:color w:val="333333"/>
          <w:sz w:val="21"/>
          <w:szCs w:val="21"/>
        </w:rPr>
        <w:t>Belady's</w:t>
      </w:r>
      <w:proofErr w:type="spellEnd"/>
      <w:r w:rsidRPr="009930A1">
        <w:rPr>
          <w:rFonts w:ascii="Helvetica" w:eastAsia="Times New Roman" w:hAnsi="Helvetica" w:cs="Times New Roman"/>
          <w:color w:val="333333"/>
          <w:sz w:val="21"/>
          <w:szCs w:val="21"/>
        </w:rPr>
        <w:t xml:space="preserve"> </w:t>
      </w:r>
      <w:proofErr w:type="spellStart"/>
      <w:r w:rsidRPr="009930A1">
        <w:rPr>
          <w:rFonts w:ascii="Helvetica" w:eastAsia="Times New Roman" w:hAnsi="Helvetica" w:cs="Times New Roman"/>
          <w:color w:val="333333"/>
          <w:sz w:val="21"/>
          <w:szCs w:val="21"/>
        </w:rPr>
        <w:t>anamoly</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1 LRU </w:t>
      </w:r>
      <w:r w:rsidRPr="009930A1">
        <w:rPr>
          <w:rFonts w:ascii="Helvetica" w:eastAsia="Times New Roman" w:hAnsi="Helvetica" w:cs="Times New Roman"/>
          <w:color w:val="333333"/>
          <w:sz w:val="21"/>
          <w:szCs w:val="21"/>
        </w:rPr>
        <w:br/>
        <w:t>2 MRU </w:t>
      </w:r>
      <w:r w:rsidRPr="009930A1">
        <w:rPr>
          <w:rFonts w:ascii="Helvetica" w:eastAsia="Times New Roman" w:hAnsi="Helvetica" w:cs="Times New Roman"/>
          <w:color w:val="333333"/>
          <w:sz w:val="21"/>
          <w:szCs w:val="21"/>
        </w:rPr>
        <w:br/>
        <w:t>3 FIFO </w:t>
      </w:r>
      <w:r w:rsidRPr="009930A1">
        <w:rPr>
          <w:rFonts w:ascii="Helvetica" w:eastAsia="Times New Roman" w:hAnsi="Helvetica" w:cs="Times New Roman"/>
          <w:color w:val="333333"/>
          <w:sz w:val="21"/>
          <w:szCs w:val="21"/>
        </w:rPr>
        <w:br/>
        <w:t>4 LIFO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14) A program at the time of executing is called ________. </w:t>
      </w:r>
      <w:r w:rsidRPr="009930A1">
        <w:rPr>
          <w:rFonts w:ascii="Helvetica" w:eastAsia="Times New Roman" w:hAnsi="Helvetica" w:cs="Times New Roman"/>
          <w:color w:val="333333"/>
          <w:sz w:val="21"/>
          <w:szCs w:val="21"/>
        </w:rPr>
        <w:br/>
        <w:t>1 Dynamic program </w:t>
      </w:r>
      <w:r w:rsidRPr="009930A1">
        <w:rPr>
          <w:rFonts w:ascii="Helvetica" w:eastAsia="Times New Roman" w:hAnsi="Helvetica" w:cs="Times New Roman"/>
          <w:color w:val="333333"/>
          <w:sz w:val="21"/>
          <w:szCs w:val="21"/>
        </w:rPr>
        <w:br/>
        <w:t>2 Static program </w:t>
      </w:r>
      <w:r w:rsidRPr="009930A1">
        <w:rPr>
          <w:rFonts w:ascii="Helvetica" w:eastAsia="Times New Roman" w:hAnsi="Helvetica" w:cs="Times New Roman"/>
          <w:color w:val="333333"/>
          <w:sz w:val="21"/>
          <w:szCs w:val="21"/>
        </w:rPr>
        <w:br/>
        <w:t xml:space="preserve">3 </w:t>
      </w:r>
      <w:proofErr w:type="spellStart"/>
      <w:r w:rsidRPr="009930A1">
        <w:rPr>
          <w:rFonts w:ascii="Helvetica" w:eastAsia="Times New Roman" w:hAnsi="Helvetica" w:cs="Times New Roman"/>
          <w:color w:val="333333"/>
          <w:sz w:val="21"/>
          <w:szCs w:val="21"/>
        </w:rPr>
        <w:t>Binded</w:t>
      </w:r>
      <w:proofErr w:type="spellEnd"/>
      <w:r w:rsidRPr="009930A1">
        <w:rPr>
          <w:rFonts w:ascii="Helvetica" w:eastAsia="Times New Roman" w:hAnsi="Helvetica" w:cs="Times New Roman"/>
          <w:color w:val="333333"/>
          <w:sz w:val="21"/>
          <w:szCs w:val="21"/>
        </w:rPr>
        <w:t xml:space="preserve"> Program p </w:t>
      </w:r>
      <w:r w:rsidRPr="009930A1">
        <w:rPr>
          <w:rFonts w:ascii="Helvetica" w:eastAsia="Times New Roman" w:hAnsi="Helvetica" w:cs="Times New Roman"/>
          <w:color w:val="333333"/>
          <w:sz w:val="21"/>
          <w:szCs w:val="21"/>
        </w:rPr>
        <w:br/>
        <w:t>4 A Process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15) _________ is a high speed cache used to hold recently referenced page table entries a part of paged virtual memory </w:t>
      </w:r>
      <w:r w:rsidRPr="009930A1">
        <w:rPr>
          <w:rFonts w:ascii="Helvetica" w:eastAsia="Times New Roman" w:hAnsi="Helvetica" w:cs="Times New Roman"/>
          <w:color w:val="333333"/>
          <w:sz w:val="21"/>
          <w:szCs w:val="21"/>
        </w:rPr>
        <w:br/>
        <w:t xml:space="preserve">1 Translation </w:t>
      </w:r>
      <w:proofErr w:type="spellStart"/>
      <w:r w:rsidRPr="009930A1">
        <w:rPr>
          <w:rFonts w:ascii="Helvetica" w:eastAsia="Times New Roman" w:hAnsi="Helvetica" w:cs="Times New Roman"/>
          <w:color w:val="333333"/>
          <w:sz w:val="21"/>
          <w:szCs w:val="21"/>
        </w:rPr>
        <w:t>Lookaside</w:t>
      </w:r>
      <w:proofErr w:type="spellEnd"/>
      <w:r w:rsidRPr="009930A1">
        <w:rPr>
          <w:rFonts w:ascii="Helvetica" w:eastAsia="Times New Roman" w:hAnsi="Helvetica" w:cs="Times New Roman"/>
          <w:color w:val="333333"/>
          <w:sz w:val="21"/>
          <w:szCs w:val="21"/>
        </w:rPr>
        <w:t xml:space="preserve"> buffer </w:t>
      </w:r>
      <w:r w:rsidRPr="009930A1">
        <w:rPr>
          <w:rFonts w:ascii="Helvetica" w:eastAsia="Times New Roman" w:hAnsi="Helvetica" w:cs="Times New Roman"/>
          <w:color w:val="333333"/>
          <w:sz w:val="21"/>
          <w:szCs w:val="21"/>
        </w:rPr>
        <w:br/>
        <w:t>2 Inverse page table </w:t>
      </w:r>
      <w:r w:rsidRPr="009930A1">
        <w:rPr>
          <w:rFonts w:ascii="Helvetica" w:eastAsia="Times New Roman" w:hAnsi="Helvetica" w:cs="Times New Roman"/>
          <w:color w:val="333333"/>
          <w:sz w:val="21"/>
          <w:szCs w:val="21"/>
        </w:rPr>
        <w:br/>
        <w:t>3 Segmented page table </w:t>
      </w:r>
      <w:r w:rsidRPr="009930A1">
        <w:rPr>
          <w:rFonts w:ascii="Helvetica" w:eastAsia="Times New Roman" w:hAnsi="Helvetica" w:cs="Times New Roman"/>
          <w:color w:val="333333"/>
          <w:sz w:val="21"/>
          <w:szCs w:val="21"/>
        </w:rPr>
        <w:br/>
        <w:t>4 All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16) If you </w:t>
      </w:r>
      <w:proofErr w:type="spellStart"/>
      <w:r w:rsidRPr="009930A1">
        <w:rPr>
          <w:rFonts w:ascii="Helvetica" w:eastAsia="Times New Roman" w:hAnsi="Helvetica" w:cs="Times New Roman"/>
          <w:color w:val="333333"/>
          <w:sz w:val="21"/>
          <w:szCs w:val="21"/>
        </w:rPr>
        <w:t>don¿t</w:t>
      </w:r>
      <w:proofErr w:type="spellEnd"/>
      <w:r w:rsidRPr="009930A1">
        <w:rPr>
          <w:rFonts w:ascii="Helvetica" w:eastAsia="Times New Roman" w:hAnsi="Helvetica" w:cs="Times New Roman"/>
          <w:color w:val="333333"/>
          <w:sz w:val="21"/>
          <w:szCs w:val="21"/>
        </w:rPr>
        <w:t xml:space="preserve"> know which version of MS-DOS you are working with, which command will you use after booting your operating system ? </w:t>
      </w:r>
      <w:r w:rsidRPr="009930A1">
        <w:rPr>
          <w:rFonts w:ascii="Helvetica" w:eastAsia="Times New Roman" w:hAnsi="Helvetica" w:cs="Times New Roman"/>
          <w:color w:val="333333"/>
          <w:sz w:val="21"/>
          <w:szCs w:val="21"/>
        </w:rPr>
        <w:br/>
        <w:t>1 Format command </w:t>
      </w:r>
      <w:r w:rsidRPr="009930A1">
        <w:rPr>
          <w:rFonts w:ascii="Helvetica" w:eastAsia="Times New Roman" w:hAnsi="Helvetica" w:cs="Times New Roman"/>
          <w:color w:val="333333"/>
          <w:sz w:val="21"/>
          <w:szCs w:val="21"/>
        </w:rPr>
        <w:br/>
        <w:t>2 FAT command </w:t>
      </w:r>
      <w:r w:rsidRPr="009930A1">
        <w:rPr>
          <w:rFonts w:ascii="Helvetica" w:eastAsia="Times New Roman" w:hAnsi="Helvetica" w:cs="Times New Roman"/>
          <w:color w:val="333333"/>
          <w:sz w:val="21"/>
          <w:szCs w:val="21"/>
        </w:rPr>
        <w:br/>
        <w:t>3 VER command </w:t>
      </w:r>
      <w:r w:rsidRPr="009930A1">
        <w:rPr>
          <w:rFonts w:ascii="Helvetica" w:eastAsia="Times New Roman" w:hAnsi="Helvetica" w:cs="Times New Roman"/>
          <w:color w:val="333333"/>
          <w:sz w:val="21"/>
          <w:szCs w:val="21"/>
        </w:rPr>
        <w:br/>
        <w:t>4 DISK command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17) _______ OS pays more attention on the meeting of the time limits. </w:t>
      </w:r>
      <w:r w:rsidRPr="009930A1">
        <w:rPr>
          <w:rFonts w:ascii="Helvetica" w:eastAsia="Times New Roman" w:hAnsi="Helvetica" w:cs="Times New Roman"/>
          <w:color w:val="333333"/>
          <w:sz w:val="21"/>
          <w:szCs w:val="21"/>
        </w:rPr>
        <w:br/>
        <w:t>1 Distributed </w:t>
      </w:r>
      <w:r w:rsidRPr="009930A1">
        <w:rPr>
          <w:rFonts w:ascii="Helvetica" w:eastAsia="Times New Roman" w:hAnsi="Helvetica" w:cs="Times New Roman"/>
          <w:color w:val="333333"/>
          <w:sz w:val="21"/>
          <w:szCs w:val="21"/>
        </w:rPr>
        <w:br/>
        <w:t>2 Network </w:t>
      </w:r>
      <w:r w:rsidRPr="009930A1">
        <w:rPr>
          <w:rFonts w:ascii="Helvetica" w:eastAsia="Times New Roman" w:hAnsi="Helvetica" w:cs="Times New Roman"/>
          <w:color w:val="333333"/>
          <w:sz w:val="21"/>
          <w:szCs w:val="21"/>
        </w:rPr>
        <w:br/>
        <w:t>3 Real time </w:t>
      </w:r>
      <w:r w:rsidRPr="009930A1">
        <w:rPr>
          <w:rFonts w:ascii="Helvetica" w:eastAsia="Times New Roman" w:hAnsi="Helvetica" w:cs="Times New Roman"/>
          <w:color w:val="333333"/>
          <w:sz w:val="21"/>
          <w:szCs w:val="21"/>
        </w:rPr>
        <w:br/>
        <w:t>4 Online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18) A process said to be in ___________ state if it was waiting for an event that will never occur. </w:t>
      </w:r>
      <w:r w:rsidRPr="009930A1">
        <w:rPr>
          <w:rFonts w:ascii="Helvetica" w:eastAsia="Times New Roman" w:hAnsi="Helvetica" w:cs="Times New Roman"/>
          <w:color w:val="333333"/>
          <w:sz w:val="21"/>
          <w:szCs w:val="21"/>
        </w:rPr>
        <w:br/>
        <w:t>1 Safe </w:t>
      </w:r>
      <w:r w:rsidRPr="009930A1">
        <w:rPr>
          <w:rFonts w:ascii="Helvetica" w:eastAsia="Times New Roman" w:hAnsi="Helvetica" w:cs="Times New Roman"/>
          <w:color w:val="333333"/>
          <w:sz w:val="21"/>
          <w:szCs w:val="21"/>
        </w:rPr>
        <w:br/>
        <w:t>2 Unsafe </w:t>
      </w:r>
      <w:r w:rsidRPr="009930A1">
        <w:rPr>
          <w:rFonts w:ascii="Helvetica" w:eastAsia="Times New Roman" w:hAnsi="Helvetica" w:cs="Times New Roman"/>
          <w:color w:val="333333"/>
          <w:sz w:val="21"/>
          <w:szCs w:val="21"/>
        </w:rPr>
        <w:br/>
        <w:t>3 Starvation </w:t>
      </w:r>
      <w:r w:rsidRPr="009930A1">
        <w:rPr>
          <w:rFonts w:ascii="Helvetica" w:eastAsia="Times New Roman" w:hAnsi="Helvetica" w:cs="Times New Roman"/>
          <w:color w:val="333333"/>
          <w:sz w:val="21"/>
          <w:szCs w:val="21"/>
        </w:rPr>
        <w:br/>
        <w:t>4 Dead lock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19) The removal of process from active contention of CPU and reintroduce them into memory later is known as ____________. </w:t>
      </w:r>
      <w:r w:rsidRPr="009930A1">
        <w:rPr>
          <w:rFonts w:ascii="Helvetica" w:eastAsia="Times New Roman" w:hAnsi="Helvetica" w:cs="Times New Roman"/>
          <w:color w:val="333333"/>
          <w:sz w:val="21"/>
          <w:szCs w:val="21"/>
        </w:rPr>
        <w:br/>
        <w:t>1 Interrupt </w:t>
      </w:r>
      <w:r w:rsidRPr="009930A1">
        <w:rPr>
          <w:rFonts w:ascii="Helvetica" w:eastAsia="Times New Roman" w:hAnsi="Helvetica" w:cs="Times New Roman"/>
          <w:color w:val="333333"/>
          <w:sz w:val="21"/>
          <w:szCs w:val="21"/>
        </w:rPr>
        <w:br/>
        <w:t>2 Swapping </w:t>
      </w:r>
      <w:r w:rsidRPr="009930A1">
        <w:rPr>
          <w:rFonts w:ascii="Helvetica" w:eastAsia="Times New Roman" w:hAnsi="Helvetica" w:cs="Times New Roman"/>
          <w:color w:val="333333"/>
          <w:sz w:val="21"/>
          <w:szCs w:val="21"/>
        </w:rPr>
        <w:br/>
        <w:t>3 Signal </w:t>
      </w:r>
      <w:r w:rsidRPr="009930A1">
        <w:rPr>
          <w:rFonts w:ascii="Helvetica" w:eastAsia="Times New Roman" w:hAnsi="Helvetica" w:cs="Times New Roman"/>
          <w:color w:val="333333"/>
          <w:sz w:val="21"/>
          <w:szCs w:val="21"/>
        </w:rPr>
        <w:br/>
        <w:t>4 Thread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20) The problem of thrashing is effected scientifically by ________. </w:t>
      </w:r>
      <w:r w:rsidRPr="009930A1">
        <w:rPr>
          <w:rFonts w:ascii="Helvetica" w:eastAsia="Times New Roman" w:hAnsi="Helvetica" w:cs="Times New Roman"/>
          <w:color w:val="333333"/>
          <w:sz w:val="21"/>
          <w:szCs w:val="21"/>
        </w:rPr>
        <w:br/>
        <w:t>1 Program structure </w:t>
      </w:r>
      <w:r w:rsidRPr="009930A1">
        <w:rPr>
          <w:rFonts w:ascii="Helvetica" w:eastAsia="Times New Roman" w:hAnsi="Helvetica" w:cs="Times New Roman"/>
          <w:color w:val="333333"/>
          <w:sz w:val="21"/>
          <w:szCs w:val="21"/>
        </w:rPr>
        <w:br/>
        <w:t>2 Program size </w:t>
      </w:r>
      <w:r w:rsidRPr="009930A1">
        <w:rPr>
          <w:rFonts w:ascii="Helvetica" w:eastAsia="Times New Roman" w:hAnsi="Helvetica" w:cs="Times New Roman"/>
          <w:color w:val="333333"/>
          <w:sz w:val="21"/>
          <w:szCs w:val="21"/>
        </w:rPr>
        <w:br/>
        <w:t>3 Primary storage size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21) Paging _________. </w:t>
      </w:r>
      <w:r w:rsidRPr="009930A1">
        <w:rPr>
          <w:rFonts w:ascii="Helvetica" w:eastAsia="Times New Roman" w:hAnsi="Helvetica" w:cs="Times New Roman"/>
          <w:color w:val="333333"/>
          <w:sz w:val="21"/>
          <w:szCs w:val="21"/>
        </w:rPr>
        <w:br/>
        <w:t>1 solves the memory fragmentation problem </w:t>
      </w:r>
      <w:r w:rsidRPr="009930A1">
        <w:rPr>
          <w:rFonts w:ascii="Helvetica" w:eastAsia="Times New Roman" w:hAnsi="Helvetica" w:cs="Times New Roman"/>
          <w:color w:val="333333"/>
          <w:sz w:val="21"/>
          <w:szCs w:val="21"/>
        </w:rPr>
        <w:br/>
        <w:t>2 allows modular programming </w:t>
      </w:r>
      <w:r w:rsidRPr="009930A1">
        <w:rPr>
          <w:rFonts w:ascii="Helvetica" w:eastAsia="Times New Roman" w:hAnsi="Helvetica" w:cs="Times New Roman"/>
          <w:color w:val="333333"/>
          <w:sz w:val="21"/>
          <w:szCs w:val="21"/>
        </w:rPr>
        <w:br/>
        <w:t>3 allows structured programming </w:t>
      </w:r>
      <w:r w:rsidRPr="009930A1">
        <w:rPr>
          <w:rFonts w:ascii="Helvetica" w:eastAsia="Times New Roman" w:hAnsi="Helvetica" w:cs="Times New Roman"/>
          <w:color w:val="333333"/>
          <w:sz w:val="21"/>
          <w:szCs w:val="21"/>
        </w:rPr>
        <w:br/>
        <w:t>4 avoids deadlock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22) Real time systems are ________. </w:t>
      </w:r>
      <w:r w:rsidRPr="009930A1">
        <w:rPr>
          <w:rFonts w:ascii="Helvetica" w:eastAsia="Times New Roman" w:hAnsi="Helvetica" w:cs="Times New Roman"/>
          <w:color w:val="333333"/>
          <w:sz w:val="21"/>
          <w:szCs w:val="21"/>
        </w:rPr>
        <w:br/>
        <w:t>1 Primarily used on mainframe computers </w:t>
      </w:r>
      <w:r w:rsidRPr="009930A1">
        <w:rPr>
          <w:rFonts w:ascii="Helvetica" w:eastAsia="Times New Roman" w:hAnsi="Helvetica" w:cs="Times New Roman"/>
          <w:color w:val="333333"/>
          <w:sz w:val="21"/>
          <w:szCs w:val="21"/>
        </w:rPr>
        <w:br/>
        <w:t>2 Used for monitoring events as they occur </w:t>
      </w:r>
      <w:r w:rsidRPr="009930A1">
        <w:rPr>
          <w:rFonts w:ascii="Helvetica" w:eastAsia="Times New Roman" w:hAnsi="Helvetica" w:cs="Times New Roman"/>
          <w:color w:val="333333"/>
          <w:sz w:val="21"/>
          <w:szCs w:val="21"/>
        </w:rPr>
        <w:br/>
        <w:t>3 Used for program development </w:t>
      </w:r>
      <w:r w:rsidRPr="009930A1">
        <w:rPr>
          <w:rFonts w:ascii="Helvetica" w:eastAsia="Times New Roman" w:hAnsi="Helvetica" w:cs="Times New Roman"/>
          <w:color w:val="333333"/>
          <w:sz w:val="21"/>
          <w:szCs w:val="21"/>
        </w:rPr>
        <w:br/>
        <w:t>4 Used for real time interactive users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23) A thread is a __________ process . </w:t>
      </w:r>
      <w:r w:rsidRPr="009930A1">
        <w:rPr>
          <w:rFonts w:ascii="Helvetica" w:eastAsia="Times New Roman" w:hAnsi="Helvetica" w:cs="Times New Roman"/>
          <w:color w:val="333333"/>
          <w:sz w:val="21"/>
          <w:szCs w:val="21"/>
        </w:rPr>
        <w:br/>
        <w:t>1 Heavy Weight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Mutliprocess</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Inter Thread </w:t>
      </w:r>
      <w:r w:rsidRPr="009930A1">
        <w:rPr>
          <w:rFonts w:ascii="Helvetica" w:eastAsia="Times New Roman" w:hAnsi="Helvetica" w:cs="Times New Roman"/>
          <w:color w:val="333333"/>
          <w:sz w:val="21"/>
          <w:szCs w:val="21"/>
        </w:rPr>
        <w:br/>
        <w:t xml:space="preserve">4 Light </w:t>
      </w:r>
      <w:proofErr w:type="spellStart"/>
      <w:r w:rsidRPr="009930A1">
        <w:rPr>
          <w:rFonts w:ascii="Helvetica" w:eastAsia="Times New Roman" w:hAnsi="Helvetica" w:cs="Times New Roman"/>
          <w:color w:val="333333"/>
          <w:sz w:val="21"/>
          <w:szCs w:val="21"/>
        </w:rPr>
        <w:t>wieght</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24) _________ allocates the largest hole (free </w:t>
      </w:r>
      <w:proofErr w:type="spellStart"/>
      <w:r w:rsidRPr="009930A1">
        <w:rPr>
          <w:rFonts w:ascii="Helvetica" w:eastAsia="Times New Roman" w:hAnsi="Helvetica" w:cs="Times New Roman"/>
          <w:color w:val="333333"/>
          <w:sz w:val="21"/>
          <w:szCs w:val="21"/>
        </w:rPr>
        <w:t>fragmant</w:t>
      </w:r>
      <w:proofErr w:type="spellEnd"/>
      <w:r w:rsidRPr="009930A1">
        <w:rPr>
          <w:rFonts w:ascii="Helvetica" w:eastAsia="Times New Roman" w:hAnsi="Helvetica" w:cs="Times New Roman"/>
          <w:color w:val="333333"/>
          <w:sz w:val="21"/>
          <w:szCs w:val="21"/>
        </w:rPr>
        <w:t>) available in the memory. </w:t>
      </w:r>
      <w:r w:rsidRPr="009930A1">
        <w:rPr>
          <w:rFonts w:ascii="Helvetica" w:eastAsia="Times New Roman" w:hAnsi="Helvetica" w:cs="Times New Roman"/>
          <w:color w:val="333333"/>
          <w:sz w:val="21"/>
          <w:szCs w:val="21"/>
        </w:rPr>
        <w:br/>
        <w:t>1 Best Fit </w:t>
      </w:r>
      <w:r w:rsidRPr="009930A1">
        <w:rPr>
          <w:rFonts w:ascii="Helvetica" w:eastAsia="Times New Roman" w:hAnsi="Helvetica" w:cs="Times New Roman"/>
          <w:color w:val="333333"/>
          <w:sz w:val="21"/>
          <w:szCs w:val="21"/>
        </w:rPr>
        <w:br/>
        <w:t>2 Worst Fit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3 First Fit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25) Number of CPU registers in a system depends on ____________. </w:t>
      </w:r>
      <w:r w:rsidRPr="009930A1">
        <w:rPr>
          <w:rFonts w:ascii="Helvetica" w:eastAsia="Times New Roman" w:hAnsi="Helvetica" w:cs="Times New Roman"/>
          <w:color w:val="333333"/>
          <w:sz w:val="21"/>
          <w:szCs w:val="21"/>
        </w:rPr>
        <w:br/>
        <w:t>1 Operating system </w:t>
      </w:r>
      <w:r w:rsidRPr="009930A1">
        <w:rPr>
          <w:rFonts w:ascii="Helvetica" w:eastAsia="Times New Roman" w:hAnsi="Helvetica" w:cs="Times New Roman"/>
          <w:color w:val="333333"/>
          <w:sz w:val="21"/>
          <w:szCs w:val="21"/>
        </w:rPr>
        <w:br/>
        <w:t>2 Computer Architecture </w:t>
      </w:r>
      <w:r w:rsidRPr="009930A1">
        <w:rPr>
          <w:rFonts w:ascii="Helvetica" w:eastAsia="Times New Roman" w:hAnsi="Helvetica" w:cs="Times New Roman"/>
          <w:color w:val="333333"/>
          <w:sz w:val="21"/>
          <w:szCs w:val="21"/>
        </w:rPr>
        <w:br/>
        <w:t>3 Computer Organization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26) A major problem with priority scheduling is _________. </w:t>
      </w:r>
      <w:r w:rsidRPr="009930A1">
        <w:rPr>
          <w:rFonts w:ascii="Helvetica" w:eastAsia="Times New Roman" w:hAnsi="Helvetica" w:cs="Times New Roman"/>
          <w:color w:val="333333"/>
          <w:sz w:val="21"/>
          <w:szCs w:val="21"/>
        </w:rPr>
        <w:br/>
        <w:t>1 Definite blocking </w:t>
      </w:r>
      <w:r w:rsidRPr="009930A1">
        <w:rPr>
          <w:rFonts w:ascii="Helvetica" w:eastAsia="Times New Roman" w:hAnsi="Helvetica" w:cs="Times New Roman"/>
          <w:color w:val="333333"/>
          <w:sz w:val="21"/>
          <w:szCs w:val="21"/>
        </w:rPr>
        <w:br/>
        <w:t>2 Starvation </w:t>
      </w:r>
      <w:r w:rsidRPr="009930A1">
        <w:rPr>
          <w:rFonts w:ascii="Helvetica" w:eastAsia="Times New Roman" w:hAnsi="Helvetica" w:cs="Times New Roman"/>
          <w:color w:val="333333"/>
          <w:sz w:val="21"/>
          <w:szCs w:val="21"/>
        </w:rPr>
        <w:br/>
        <w:t>3 Low priority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27) A ___________ contains information about the file, including ownership, permissions, and location of the file contents. </w:t>
      </w:r>
      <w:r w:rsidRPr="009930A1">
        <w:rPr>
          <w:rFonts w:ascii="Helvetica" w:eastAsia="Times New Roman" w:hAnsi="Helvetica" w:cs="Times New Roman"/>
          <w:color w:val="333333"/>
          <w:sz w:val="21"/>
          <w:szCs w:val="21"/>
        </w:rPr>
        <w:br/>
        <w:t>1 File Control Block (FCB) </w:t>
      </w:r>
      <w:r w:rsidRPr="009930A1">
        <w:rPr>
          <w:rFonts w:ascii="Helvetica" w:eastAsia="Times New Roman" w:hAnsi="Helvetica" w:cs="Times New Roman"/>
          <w:color w:val="333333"/>
          <w:sz w:val="21"/>
          <w:szCs w:val="21"/>
        </w:rPr>
        <w:br/>
        <w:t>2 File </w:t>
      </w:r>
      <w:r w:rsidRPr="009930A1">
        <w:rPr>
          <w:rFonts w:ascii="Helvetica" w:eastAsia="Times New Roman" w:hAnsi="Helvetica" w:cs="Times New Roman"/>
          <w:color w:val="333333"/>
          <w:sz w:val="21"/>
          <w:szCs w:val="21"/>
        </w:rPr>
        <w:br/>
        <w:t>3 Device drivers </w:t>
      </w:r>
      <w:r w:rsidRPr="009930A1">
        <w:rPr>
          <w:rFonts w:ascii="Helvetica" w:eastAsia="Times New Roman" w:hAnsi="Helvetica" w:cs="Times New Roman"/>
          <w:color w:val="333333"/>
          <w:sz w:val="21"/>
          <w:szCs w:val="21"/>
        </w:rPr>
        <w:br/>
        <w:t>4 File system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28) Which directory implementation is used in most Operating System? </w:t>
      </w:r>
      <w:r w:rsidRPr="009930A1">
        <w:rPr>
          <w:rFonts w:ascii="Helvetica" w:eastAsia="Times New Roman" w:hAnsi="Helvetica" w:cs="Times New Roman"/>
          <w:color w:val="333333"/>
          <w:sz w:val="21"/>
          <w:szCs w:val="21"/>
        </w:rPr>
        <w:br/>
        <w:t>1 Single level directory structure </w:t>
      </w:r>
      <w:r w:rsidRPr="009930A1">
        <w:rPr>
          <w:rFonts w:ascii="Helvetica" w:eastAsia="Times New Roman" w:hAnsi="Helvetica" w:cs="Times New Roman"/>
          <w:color w:val="333333"/>
          <w:sz w:val="21"/>
          <w:szCs w:val="21"/>
        </w:rPr>
        <w:br/>
        <w:t>2 Two level directory structure </w:t>
      </w:r>
      <w:r w:rsidRPr="009930A1">
        <w:rPr>
          <w:rFonts w:ascii="Helvetica" w:eastAsia="Times New Roman" w:hAnsi="Helvetica" w:cs="Times New Roman"/>
          <w:color w:val="333333"/>
          <w:sz w:val="21"/>
          <w:szCs w:val="21"/>
        </w:rPr>
        <w:br/>
        <w:t>3 Tree directory structure </w:t>
      </w:r>
      <w:r w:rsidRPr="009930A1">
        <w:rPr>
          <w:rFonts w:ascii="Helvetica" w:eastAsia="Times New Roman" w:hAnsi="Helvetica" w:cs="Times New Roman"/>
          <w:color w:val="333333"/>
          <w:sz w:val="21"/>
          <w:szCs w:val="21"/>
        </w:rPr>
        <w:br/>
        <w:t>4 Acyclic directory structure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29) The term " Operating System " means ________. </w:t>
      </w:r>
      <w:r w:rsidRPr="009930A1">
        <w:rPr>
          <w:rFonts w:ascii="Helvetica" w:eastAsia="Times New Roman" w:hAnsi="Helvetica" w:cs="Times New Roman"/>
          <w:color w:val="333333"/>
          <w:sz w:val="21"/>
          <w:szCs w:val="21"/>
        </w:rPr>
        <w:br/>
        <w:t>1 A set of programs which controls computer working </w:t>
      </w:r>
      <w:r w:rsidRPr="009930A1">
        <w:rPr>
          <w:rFonts w:ascii="Helvetica" w:eastAsia="Times New Roman" w:hAnsi="Helvetica" w:cs="Times New Roman"/>
          <w:color w:val="333333"/>
          <w:sz w:val="21"/>
          <w:szCs w:val="21"/>
        </w:rPr>
        <w:br/>
        <w:t>2 The way a computer operator works </w:t>
      </w:r>
      <w:r w:rsidRPr="009930A1">
        <w:rPr>
          <w:rFonts w:ascii="Helvetica" w:eastAsia="Times New Roman" w:hAnsi="Helvetica" w:cs="Times New Roman"/>
          <w:color w:val="333333"/>
          <w:sz w:val="21"/>
          <w:szCs w:val="21"/>
        </w:rPr>
        <w:br/>
        <w:t>3 Conversion of high-level language in to machine level language </w:t>
      </w:r>
      <w:r w:rsidRPr="009930A1">
        <w:rPr>
          <w:rFonts w:ascii="Helvetica" w:eastAsia="Times New Roman" w:hAnsi="Helvetica" w:cs="Times New Roman"/>
          <w:color w:val="333333"/>
          <w:sz w:val="21"/>
          <w:szCs w:val="21"/>
        </w:rPr>
        <w:br/>
        <w:t>4 The way a floppy disk drive operates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30) The operating system of a computer serves as a software interface between the user and the ________. </w:t>
      </w:r>
      <w:r w:rsidRPr="009930A1">
        <w:rPr>
          <w:rFonts w:ascii="Helvetica" w:eastAsia="Times New Roman" w:hAnsi="Helvetica" w:cs="Times New Roman"/>
          <w:color w:val="333333"/>
          <w:sz w:val="21"/>
          <w:szCs w:val="21"/>
        </w:rPr>
        <w:br/>
        <w:t>1 Hardware </w:t>
      </w:r>
      <w:r w:rsidRPr="009930A1">
        <w:rPr>
          <w:rFonts w:ascii="Helvetica" w:eastAsia="Times New Roman" w:hAnsi="Helvetica" w:cs="Times New Roman"/>
          <w:color w:val="333333"/>
          <w:sz w:val="21"/>
          <w:szCs w:val="21"/>
        </w:rPr>
        <w:br/>
        <w:t>2 Peripheral </w:t>
      </w:r>
      <w:r w:rsidRPr="009930A1">
        <w:rPr>
          <w:rFonts w:ascii="Helvetica" w:eastAsia="Times New Roman" w:hAnsi="Helvetica" w:cs="Times New Roman"/>
          <w:color w:val="333333"/>
          <w:sz w:val="21"/>
          <w:szCs w:val="21"/>
        </w:rPr>
        <w:br/>
        <w:t>3 Memory </w:t>
      </w:r>
      <w:r w:rsidRPr="009930A1">
        <w:rPr>
          <w:rFonts w:ascii="Helvetica" w:eastAsia="Times New Roman" w:hAnsi="Helvetica" w:cs="Times New Roman"/>
          <w:color w:val="333333"/>
          <w:sz w:val="21"/>
          <w:szCs w:val="21"/>
        </w:rPr>
        <w:br/>
        <w:t>4 Screen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1)</w:t>
      </w:r>
      <w:r w:rsidRPr="009930A1">
        <w:rPr>
          <w:rFonts w:ascii="Times New Roman" w:eastAsia="Times New Roman" w:hAnsi="Times New Roman" w:cs="Times New Roman"/>
          <w:color w:val="333333"/>
          <w:sz w:val="14"/>
          <w:szCs w:val="14"/>
        </w:rPr>
        <w:t>      </w:t>
      </w:r>
      <w:r w:rsidRPr="009930A1">
        <w:rPr>
          <w:rFonts w:ascii="Helvetica" w:eastAsia="Times New Roman" w:hAnsi="Helvetica" w:cs="Times New Roman"/>
          <w:color w:val="333333"/>
          <w:sz w:val="21"/>
          <w:szCs w:val="21"/>
        </w:rPr>
        <w:t xml:space="preserve">Routine is not loaded until it is called. All routines are kept on disk in a </w:t>
      </w:r>
      <w:proofErr w:type="spellStart"/>
      <w:r w:rsidRPr="009930A1">
        <w:rPr>
          <w:rFonts w:ascii="Helvetica" w:eastAsia="Times New Roman" w:hAnsi="Helvetica" w:cs="Times New Roman"/>
          <w:color w:val="333333"/>
          <w:sz w:val="21"/>
          <w:szCs w:val="21"/>
        </w:rPr>
        <w:t>relocatable</w:t>
      </w:r>
      <w:proofErr w:type="spellEnd"/>
      <w:r w:rsidRPr="009930A1">
        <w:rPr>
          <w:rFonts w:ascii="Helvetica" w:eastAsia="Times New Roman" w:hAnsi="Helvetica" w:cs="Times New Roman"/>
          <w:color w:val="333333"/>
          <w:sz w:val="21"/>
          <w:szCs w:val="21"/>
        </w:rPr>
        <w:t xml:space="preserve"> load format. The main program is loaded into memory &amp; is executed. This type of loading is called _________ </w:t>
      </w:r>
      <w:r w:rsidRPr="009930A1">
        <w:rPr>
          <w:rFonts w:ascii="Helvetica" w:eastAsia="Times New Roman" w:hAnsi="Helvetica" w:cs="Times New Roman"/>
          <w:color w:val="333333"/>
          <w:sz w:val="21"/>
          <w:szCs w:val="21"/>
        </w:rPr>
        <w:br/>
        <w:t>1 Static loading </w:t>
      </w:r>
      <w:r w:rsidRPr="009930A1">
        <w:rPr>
          <w:rFonts w:ascii="Helvetica" w:eastAsia="Times New Roman" w:hAnsi="Helvetica" w:cs="Times New Roman"/>
          <w:color w:val="333333"/>
          <w:sz w:val="21"/>
          <w:szCs w:val="21"/>
        </w:rPr>
        <w:br/>
        <w:t>2 Dynamic loading </w:t>
      </w:r>
      <w:r w:rsidRPr="009930A1">
        <w:rPr>
          <w:rFonts w:ascii="Helvetica" w:eastAsia="Times New Roman" w:hAnsi="Helvetica" w:cs="Times New Roman"/>
          <w:color w:val="333333"/>
          <w:sz w:val="21"/>
          <w:szCs w:val="21"/>
        </w:rPr>
        <w:br/>
        <w:t>3 Dynamic linking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4 Overlays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 Which of the following is crucial time while accessing data on the disk? </w:t>
      </w:r>
      <w:r w:rsidRPr="009930A1">
        <w:rPr>
          <w:rFonts w:ascii="Helvetica" w:eastAsia="Times New Roman" w:hAnsi="Helvetica" w:cs="Times New Roman"/>
          <w:color w:val="333333"/>
          <w:sz w:val="21"/>
          <w:szCs w:val="21"/>
        </w:rPr>
        <w:br/>
        <w:t>1 Seek time </w:t>
      </w:r>
      <w:r w:rsidRPr="009930A1">
        <w:rPr>
          <w:rFonts w:ascii="Helvetica" w:eastAsia="Times New Roman" w:hAnsi="Helvetica" w:cs="Times New Roman"/>
          <w:color w:val="333333"/>
          <w:sz w:val="21"/>
          <w:szCs w:val="21"/>
        </w:rPr>
        <w:br/>
        <w:t>2 Rotational time </w:t>
      </w:r>
      <w:r w:rsidRPr="009930A1">
        <w:rPr>
          <w:rFonts w:ascii="Helvetica" w:eastAsia="Times New Roman" w:hAnsi="Helvetica" w:cs="Times New Roman"/>
          <w:color w:val="333333"/>
          <w:sz w:val="21"/>
          <w:szCs w:val="21"/>
        </w:rPr>
        <w:br/>
        <w:t>3 Transmission time </w:t>
      </w:r>
      <w:r w:rsidRPr="009930A1">
        <w:rPr>
          <w:rFonts w:ascii="Helvetica" w:eastAsia="Times New Roman" w:hAnsi="Helvetica" w:cs="Times New Roman"/>
          <w:color w:val="333333"/>
          <w:sz w:val="21"/>
          <w:szCs w:val="21"/>
        </w:rPr>
        <w:br/>
        <w:t>4 Waiting time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 The host repeatedly checks if the controller is busy until it is not. It is in a loop that status register's busy bit becomes clear. This is called _____________ and a mechanism for the hardware controller to notify the CPU that it is ready is called ___________. </w:t>
      </w:r>
      <w:r w:rsidRPr="009930A1">
        <w:rPr>
          <w:rFonts w:ascii="Helvetica" w:eastAsia="Times New Roman" w:hAnsi="Helvetica" w:cs="Times New Roman"/>
          <w:color w:val="333333"/>
          <w:sz w:val="21"/>
          <w:szCs w:val="21"/>
        </w:rPr>
        <w:br/>
        <w:t>1 Interrupt and Polling </w:t>
      </w:r>
      <w:r w:rsidRPr="009930A1">
        <w:rPr>
          <w:rFonts w:ascii="Helvetica" w:eastAsia="Times New Roman" w:hAnsi="Helvetica" w:cs="Times New Roman"/>
          <w:color w:val="333333"/>
          <w:sz w:val="21"/>
          <w:szCs w:val="21"/>
        </w:rPr>
        <w:br/>
        <w:t>2 Polling and Spooling </w:t>
      </w:r>
      <w:r w:rsidRPr="009930A1">
        <w:rPr>
          <w:rFonts w:ascii="Helvetica" w:eastAsia="Times New Roman" w:hAnsi="Helvetica" w:cs="Times New Roman"/>
          <w:color w:val="333333"/>
          <w:sz w:val="21"/>
          <w:szCs w:val="21"/>
        </w:rPr>
        <w:br/>
        <w:t>3 Polling and Interrupt </w:t>
      </w:r>
      <w:r w:rsidRPr="009930A1">
        <w:rPr>
          <w:rFonts w:ascii="Helvetica" w:eastAsia="Times New Roman" w:hAnsi="Helvetica" w:cs="Times New Roman"/>
          <w:color w:val="333333"/>
          <w:sz w:val="21"/>
          <w:szCs w:val="21"/>
        </w:rPr>
        <w:br/>
        <w:t>4 Deadlock and Starvation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4) Unix Operating System is an __________. </w:t>
      </w:r>
      <w:r w:rsidRPr="009930A1">
        <w:rPr>
          <w:rFonts w:ascii="Helvetica" w:eastAsia="Times New Roman" w:hAnsi="Helvetica" w:cs="Times New Roman"/>
          <w:color w:val="333333"/>
          <w:sz w:val="21"/>
          <w:szCs w:val="21"/>
        </w:rPr>
        <w:br/>
        <w:t>1 Time Sharing Operating System </w:t>
      </w:r>
      <w:r w:rsidRPr="009930A1">
        <w:rPr>
          <w:rFonts w:ascii="Helvetica" w:eastAsia="Times New Roman" w:hAnsi="Helvetica" w:cs="Times New Roman"/>
          <w:color w:val="333333"/>
          <w:sz w:val="21"/>
          <w:szCs w:val="21"/>
        </w:rPr>
        <w:br/>
        <w:t>2 Multi-User Operating System </w:t>
      </w:r>
      <w:r w:rsidRPr="009930A1">
        <w:rPr>
          <w:rFonts w:ascii="Helvetica" w:eastAsia="Times New Roman" w:hAnsi="Helvetica" w:cs="Times New Roman"/>
          <w:color w:val="333333"/>
          <w:sz w:val="21"/>
          <w:szCs w:val="21"/>
        </w:rPr>
        <w:br/>
        <w:t>3 Multi-tasking Operating System </w:t>
      </w:r>
      <w:r w:rsidRPr="009930A1">
        <w:rPr>
          <w:rFonts w:ascii="Helvetica" w:eastAsia="Times New Roman" w:hAnsi="Helvetica" w:cs="Times New Roman"/>
          <w:color w:val="333333"/>
          <w:sz w:val="21"/>
          <w:szCs w:val="21"/>
        </w:rPr>
        <w:br/>
        <w:t>4 All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5) Which of the following memory allocation scheme suffers from External fragmentation? </w:t>
      </w:r>
      <w:r w:rsidRPr="009930A1">
        <w:rPr>
          <w:rFonts w:ascii="Helvetica" w:eastAsia="Times New Roman" w:hAnsi="Helvetica" w:cs="Times New Roman"/>
          <w:color w:val="333333"/>
          <w:sz w:val="21"/>
          <w:szCs w:val="21"/>
        </w:rPr>
        <w:br/>
        <w:t>1 Segmentation </w:t>
      </w:r>
      <w:r w:rsidRPr="009930A1">
        <w:rPr>
          <w:rFonts w:ascii="Helvetica" w:eastAsia="Times New Roman" w:hAnsi="Helvetica" w:cs="Times New Roman"/>
          <w:color w:val="333333"/>
          <w:sz w:val="21"/>
          <w:szCs w:val="21"/>
        </w:rPr>
        <w:br/>
        <w:t>2 Pure demand paging </w:t>
      </w:r>
      <w:r w:rsidRPr="009930A1">
        <w:rPr>
          <w:rFonts w:ascii="Helvetica" w:eastAsia="Times New Roman" w:hAnsi="Helvetica" w:cs="Times New Roman"/>
          <w:color w:val="333333"/>
          <w:sz w:val="21"/>
          <w:szCs w:val="21"/>
        </w:rPr>
        <w:br/>
        <w:t>3 Swapping </w:t>
      </w:r>
      <w:r w:rsidRPr="009930A1">
        <w:rPr>
          <w:rFonts w:ascii="Helvetica" w:eastAsia="Times New Roman" w:hAnsi="Helvetica" w:cs="Times New Roman"/>
          <w:color w:val="333333"/>
          <w:sz w:val="21"/>
          <w:szCs w:val="21"/>
        </w:rPr>
        <w:br/>
        <w:t>4 Paging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6) Information about a process is maintained in a _________. </w:t>
      </w:r>
      <w:r w:rsidRPr="009930A1">
        <w:rPr>
          <w:rFonts w:ascii="Helvetica" w:eastAsia="Times New Roman" w:hAnsi="Helvetica" w:cs="Times New Roman"/>
          <w:color w:val="333333"/>
          <w:sz w:val="21"/>
          <w:szCs w:val="21"/>
        </w:rPr>
        <w:br/>
        <w:t>1 Stack </w:t>
      </w:r>
      <w:r w:rsidRPr="009930A1">
        <w:rPr>
          <w:rFonts w:ascii="Helvetica" w:eastAsia="Times New Roman" w:hAnsi="Helvetica" w:cs="Times New Roman"/>
          <w:color w:val="333333"/>
          <w:sz w:val="21"/>
          <w:szCs w:val="21"/>
        </w:rPr>
        <w:br/>
        <w:t xml:space="preserve">2 Translation </w:t>
      </w:r>
      <w:proofErr w:type="spellStart"/>
      <w:r w:rsidRPr="009930A1">
        <w:rPr>
          <w:rFonts w:ascii="Helvetica" w:eastAsia="Times New Roman" w:hAnsi="Helvetica" w:cs="Times New Roman"/>
          <w:color w:val="333333"/>
          <w:sz w:val="21"/>
          <w:szCs w:val="21"/>
        </w:rPr>
        <w:t>Lookaside</w:t>
      </w:r>
      <w:proofErr w:type="spellEnd"/>
      <w:r w:rsidRPr="009930A1">
        <w:rPr>
          <w:rFonts w:ascii="Helvetica" w:eastAsia="Times New Roman" w:hAnsi="Helvetica" w:cs="Times New Roman"/>
          <w:color w:val="333333"/>
          <w:sz w:val="21"/>
          <w:szCs w:val="21"/>
        </w:rPr>
        <w:t xml:space="preserve"> Buffer </w:t>
      </w:r>
      <w:r w:rsidRPr="009930A1">
        <w:rPr>
          <w:rFonts w:ascii="Helvetica" w:eastAsia="Times New Roman" w:hAnsi="Helvetica" w:cs="Times New Roman"/>
          <w:color w:val="333333"/>
          <w:sz w:val="21"/>
          <w:szCs w:val="21"/>
        </w:rPr>
        <w:br/>
        <w:t>3 Process Control Block </w:t>
      </w:r>
      <w:r w:rsidRPr="009930A1">
        <w:rPr>
          <w:rFonts w:ascii="Helvetica" w:eastAsia="Times New Roman" w:hAnsi="Helvetica" w:cs="Times New Roman"/>
          <w:color w:val="333333"/>
          <w:sz w:val="21"/>
          <w:szCs w:val="21"/>
        </w:rPr>
        <w:br/>
        <w:t>4 Program Control Block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7) Distributed OS works on the ________ principle. </w:t>
      </w:r>
      <w:r w:rsidRPr="009930A1">
        <w:rPr>
          <w:rFonts w:ascii="Helvetica" w:eastAsia="Times New Roman" w:hAnsi="Helvetica" w:cs="Times New Roman"/>
          <w:color w:val="333333"/>
          <w:sz w:val="21"/>
          <w:szCs w:val="21"/>
        </w:rPr>
        <w:br/>
        <w:t>1 File Foundation </w:t>
      </w:r>
      <w:r w:rsidRPr="009930A1">
        <w:rPr>
          <w:rFonts w:ascii="Helvetica" w:eastAsia="Times New Roman" w:hAnsi="Helvetica" w:cs="Times New Roman"/>
          <w:color w:val="333333"/>
          <w:sz w:val="21"/>
          <w:szCs w:val="21"/>
        </w:rPr>
        <w:br/>
        <w:t>2 Single system image </w:t>
      </w:r>
      <w:r w:rsidRPr="009930A1">
        <w:rPr>
          <w:rFonts w:ascii="Helvetica" w:eastAsia="Times New Roman" w:hAnsi="Helvetica" w:cs="Times New Roman"/>
          <w:color w:val="333333"/>
          <w:sz w:val="21"/>
          <w:szCs w:val="21"/>
        </w:rPr>
        <w:br/>
        <w:t>3 Multi system image </w:t>
      </w:r>
      <w:r w:rsidRPr="009930A1">
        <w:rPr>
          <w:rFonts w:ascii="Helvetica" w:eastAsia="Times New Roman" w:hAnsi="Helvetica" w:cs="Times New Roman"/>
          <w:color w:val="333333"/>
          <w:sz w:val="21"/>
          <w:szCs w:val="21"/>
        </w:rPr>
        <w:br/>
        <w:t>4 Networking image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8) The problem of fragmentation arises in ________. </w:t>
      </w:r>
      <w:r w:rsidRPr="009930A1">
        <w:rPr>
          <w:rFonts w:ascii="Helvetica" w:eastAsia="Times New Roman" w:hAnsi="Helvetica" w:cs="Times New Roman"/>
          <w:color w:val="333333"/>
          <w:sz w:val="21"/>
          <w:szCs w:val="21"/>
        </w:rPr>
        <w:br/>
        <w:t>1 Static storage allocation </w:t>
      </w:r>
      <w:r w:rsidRPr="009930A1">
        <w:rPr>
          <w:rFonts w:ascii="Helvetica" w:eastAsia="Times New Roman" w:hAnsi="Helvetica" w:cs="Times New Roman"/>
          <w:color w:val="333333"/>
          <w:sz w:val="21"/>
          <w:szCs w:val="21"/>
        </w:rPr>
        <w:br/>
        <w:t>2 Stack allocation storage </w:t>
      </w:r>
      <w:r w:rsidRPr="009930A1">
        <w:rPr>
          <w:rFonts w:ascii="Helvetica" w:eastAsia="Times New Roman" w:hAnsi="Helvetica" w:cs="Times New Roman"/>
          <w:color w:val="333333"/>
          <w:sz w:val="21"/>
          <w:szCs w:val="21"/>
        </w:rPr>
        <w:br/>
        <w:t>3 Stack allocation with dynamic binding </w:t>
      </w:r>
      <w:r w:rsidRPr="009930A1">
        <w:rPr>
          <w:rFonts w:ascii="Helvetica" w:eastAsia="Times New Roman" w:hAnsi="Helvetica" w:cs="Times New Roman"/>
          <w:color w:val="333333"/>
          <w:sz w:val="21"/>
          <w:szCs w:val="21"/>
        </w:rPr>
        <w:br/>
        <w:t>4 Heap allocation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br/>
        <w:t>9) Which file system does DOS typically use ? </w:t>
      </w:r>
      <w:r w:rsidRPr="009930A1">
        <w:rPr>
          <w:rFonts w:ascii="Helvetica" w:eastAsia="Times New Roman" w:hAnsi="Helvetica" w:cs="Times New Roman"/>
          <w:color w:val="333333"/>
          <w:sz w:val="21"/>
          <w:szCs w:val="21"/>
        </w:rPr>
        <w:br/>
        <w:t>1 FAT16 </w:t>
      </w:r>
      <w:r w:rsidRPr="009930A1">
        <w:rPr>
          <w:rFonts w:ascii="Helvetica" w:eastAsia="Times New Roman" w:hAnsi="Helvetica" w:cs="Times New Roman"/>
          <w:color w:val="333333"/>
          <w:sz w:val="21"/>
          <w:szCs w:val="21"/>
        </w:rPr>
        <w:br/>
        <w:t>2 FAT32 </w:t>
      </w:r>
      <w:r w:rsidRPr="009930A1">
        <w:rPr>
          <w:rFonts w:ascii="Helvetica" w:eastAsia="Times New Roman" w:hAnsi="Helvetica" w:cs="Times New Roman"/>
          <w:color w:val="333333"/>
          <w:sz w:val="21"/>
          <w:szCs w:val="21"/>
        </w:rPr>
        <w:br/>
        <w:t>3 NTFS </w:t>
      </w:r>
      <w:r w:rsidRPr="009930A1">
        <w:rPr>
          <w:rFonts w:ascii="Helvetica" w:eastAsia="Times New Roman" w:hAnsi="Helvetica" w:cs="Times New Roman"/>
          <w:color w:val="333333"/>
          <w:sz w:val="21"/>
          <w:szCs w:val="21"/>
        </w:rPr>
        <w:br/>
        <w:t>4 WNFS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10) The program is known as _________ which interacts with the inner part of called kernel. </w:t>
      </w:r>
      <w:r w:rsidRPr="009930A1">
        <w:rPr>
          <w:rFonts w:ascii="Helvetica" w:eastAsia="Times New Roman" w:hAnsi="Helvetica" w:cs="Times New Roman"/>
          <w:color w:val="333333"/>
          <w:sz w:val="21"/>
          <w:szCs w:val="21"/>
        </w:rPr>
        <w:br/>
        <w:t>1 Compiler </w:t>
      </w:r>
      <w:r w:rsidRPr="009930A1">
        <w:rPr>
          <w:rFonts w:ascii="Helvetica" w:eastAsia="Times New Roman" w:hAnsi="Helvetica" w:cs="Times New Roman"/>
          <w:color w:val="333333"/>
          <w:sz w:val="21"/>
          <w:szCs w:val="21"/>
        </w:rPr>
        <w:br/>
        <w:t>2 Device Driver </w:t>
      </w:r>
      <w:r w:rsidRPr="009930A1">
        <w:rPr>
          <w:rFonts w:ascii="Helvetica" w:eastAsia="Times New Roman" w:hAnsi="Helvetica" w:cs="Times New Roman"/>
          <w:color w:val="333333"/>
          <w:sz w:val="21"/>
          <w:szCs w:val="21"/>
        </w:rPr>
        <w:br/>
        <w:t>3 Protocol </w:t>
      </w:r>
      <w:r w:rsidRPr="009930A1">
        <w:rPr>
          <w:rFonts w:ascii="Helvetica" w:eastAsia="Times New Roman" w:hAnsi="Helvetica" w:cs="Times New Roman"/>
          <w:color w:val="333333"/>
          <w:sz w:val="21"/>
          <w:szCs w:val="21"/>
        </w:rPr>
        <w:br/>
        <w:t>4 Shell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11) The time taken by the disk arm to locate the specific address of a sector for getting information is called __________. </w:t>
      </w:r>
      <w:r w:rsidRPr="009930A1">
        <w:rPr>
          <w:rFonts w:ascii="Helvetica" w:eastAsia="Times New Roman" w:hAnsi="Helvetica" w:cs="Times New Roman"/>
          <w:color w:val="333333"/>
          <w:sz w:val="21"/>
          <w:szCs w:val="21"/>
        </w:rPr>
        <w:br/>
        <w:t>1 Rotational Latency </w:t>
      </w:r>
      <w:r w:rsidRPr="009930A1">
        <w:rPr>
          <w:rFonts w:ascii="Helvetica" w:eastAsia="Times New Roman" w:hAnsi="Helvetica" w:cs="Times New Roman"/>
          <w:color w:val="333333"/>
          <w:sz w:val="21"/>
          <w:szCs w:val="21"/>
        </w:rPr>
        <w:br/>
        <w:t>2 Seek Time </w:t>
      </w:r>
      <w:r w:rsidRPr="009930A1">
        <w:rPr>
          <w:rFonts w:ascii="Helvetica" w:eastAsia="Times New Roman" w:hAnsi="Helvetica" w:cs="Times New Roman"/>
          <w:color w:val="333333"/>
          <w:sz w:val="21"/>
          <w:szCs w:val="21"/>
        </w:rPr>
        <w:br/>
        <w:t>3 Search Time </w:t>
      </w:r>
      <w:r w:rsidRPr="009930A1">
        <w:rPr>
          <w:rFonts w:ascii="Helvetica" w:eastAsia="Times New Roman" w:hAnsi="Helvetica" w:cs="Times New Roman"/>
          <w:color w:val="333333"/>
          <w:sz w:val="21"/>
          <w:szCs w:val="21"/>
        </w:rPr>
        <w:br/>
        <w:t>4 Response Time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12) Which file system does Windows 95 typically use ? </w:t>
      </w:r>
      <w:r w:rsidRPr="009930A1">
        <w:rPr>
          <w:rFonts w:ascii="Helvetica" w:eastAsia="Times New Roman" w:hAnsi="Helvetica" w:cs="Times New Roman"/>
          <w:color w:val="333333"/>
          <w:sz w:val="21"/>
          <w:szCs w:val="21"/>
        </w:rPr>
        <w:br/>
        <w:t>1 FAT16 </w:t>
      </w:r>
      <w:r w:rsidRPr="009930A1">
        <w:rPr>
          <w:rFonts w:ascii="Helvetica" w:eastAsia="Times New Roman" w:hAnsi="Helvetica" w:cs="Times New Roman"/>
          <w:color w:val="333333"/>
          <w:sz w:val="21"/>
          <w:szCs w:val="21"/>
        </w:rPr>
        <w:br/>
        <w:t>2 FAT32 </w:t>
      </w:r>
      <w:r w:rsidRPr="009930A1">
        <w:rPr>
          <w:rFonts w:ascii="Helvetica" w:eastAsia="Times New Roman" w:hAnsi="Helvetica" w:cs="Times New Roman"/>
          <w:color w:val="333333"/>
          <w:sz w:val="21"/>
          <w:szCs w:val="21"/>
        </w:rPr>
        <w:br/>
        <w:t>3 NTFS </w:t>
      </w:r>
      <w:r w:rsidRPr="009930A1">
        <w:rPr>
          <w:rFonts w:ascii="Helvetica" w:eastAsia="Times New Roman" w:hAnsi="Helvetica" w:cs="Times New Roman"/>
          <w:color w:val="333333"/>
          <w:sz w:val="21"/>
          <w:szCs w:val="21"/>
        </w:rPr>
        <w:br/>
        <w:t>4 LMFS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13) Identify the odd thing in the services of operating system. </w:t>
      </w:r>
      <w:r w:rsidRPr="009930A1">
        <w:rPr>
          <w:rFonts w:ascii="Helvetica" w:eastAsia="Times New Roman" w:hAnsi="Helvetica" w:cs="Times New Roman"/>
          <w:color w:val="333333"/>
          <w:sz w:val="21"/>
          <w:szCs w:val="21"/>
        </w:rPr>
        <w:br/>
        <w:t>1 Accounting </w:t>
      </w:r>
      <w:r w:rsidRPr="009930A1">
        <w:rPr>
          <w:rFonts w:ascii="Helvetica" w:eastAsia="Times New Roman" w:hAnsi="Helvetica" w:cs="Times New Roman"/>
          <w:color w:val="333333"/>
          <w:sz w:val="21"/>
          <w:szCs w:val="21"/>
        </w:rPr>
        <w:br/>
        <w:t>2 Protection </w:t>
      </w:r>
      <w:r w:rsidRPr="009930A1">
        <w:rPr>
          <w:rFonts w:ascii="Helvetica" w:eastAsia="Times New Roman" w:hAnsi="Helvetica" w:cs="Times New Roman"/>
          <w:color w:val="333333"/>
          <w:sz w:val="21"/>
          <w:szCs w:val="21"/>
        </w:rPr>
        <w:br/>
        <w:t>3 Error detection and correction </w:t>
      </w:r>
      <w:r w:rsidRPr="009930A1">
        <w:rPr>
          <w:rFonts w:ascii="Helvetica" w:eastAsia="Times New Roman" w:hAnsi="Helvetica" w:cs="Times New Roman"/>
          <w:color w:val="333333"/>
          <w:sz w:val="21"/>
          <w:szCs w:val="21"/>
        </w:rPr>
        <w:br/>
        <w:t>4 Dead lock handling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14) Cryptography technique is used in ________. </w:t>
      </w:r>
      <w:r w:rsidRPr="009930A1">
        <w:rPr>
          <w:rFonts w:ascii="Helvetica" w:eastAsia="Times New Roman" w:hAnsi="Helvetica" w:cs="Times New Roman"/>
          <w:color w:val="333333"/>
          <w:sz w:val="21"/>
          <w:szCs w:val="21"/>
        </w:rPr>
        <w:br/>
        <w:t>1 Polling </w:t>
      </w:r>
      <w:r w:rsidRPr="009930A1">
        <w:rPr>
          <w:rFonts w:ascii="Helvetica" w:eastAsia="Times New Roman" w:hAnsi="Helvetica" w:cs="Times New Roman"/>
          <w:color w:val="333333"/>
          <w:sz w:val="21"/>
          <w:szCs w:val="21"/>
        </w:rPr>
        <w:br/>
        <w:t>2 Job Scheduling </w:t>
      </w:r>
      <w:r w:rsidRPr="009930A1">
        <w:rPr>
          <w:rFonts w:ascii="Helvetica" w:eastAsia="Times New Roman" w:hAnsi="Helvetica" w:cs="Times New Roman"/>
          <w:color w:val="333333"/>
          <w:sz w:val="21"/>
          <w:szCs w:val="21"/>
        </w:rPr>
        <w:br/>
        <w:t>3 Protection </w:t>
      </w:r>
      <w:r w:rsidRPr="009930A1">
        <w:rPr>
          <w:rFonts w:ascii="Helvetica" w:eastAsia="Times New Roman" w:hAnsi="Helvetica" w:cs="Times New Roman"/>
          <w:color w:val="333333"/>
          <w:sz w:val="21"/>
          <w:szCs w:val="21"/>
        </w:rPr>
        <w:br/>
        <w:t>4 File Management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15) Which of the following is not advantage of multiprogramming? </w:t>
      </w:r>
      <w:r w:rsidRPr="009930A1">
        <w:rPr>
          <w:rFonts w:ascii="Helvetica" w:eastAsia="Times New Roman" w:hAnsi="Helvetica" w:cs="Times New Roman"/>
          <w:color w:val="333333"/>
          <w:sz w:val="21"/>
          <w:szCs w:val="21"/>
        </w:rPr>
        <w:br/>
        <w:t>1 Increased throughput </w:t>
      </w:r>
      <w:r w:rsidRPr="009930A1">
        <w:rPr>
          <w:rFonts w:ascii="Helvetica" w:eastAsia="Times New Roman" w:hAnsi="Helvetica" w:cs="Times New Roman"/>
          <w:color w:val="333333"/>
          <w:sz w:val="21"/>
          <w:szCs w:val="21"/>
        </w:rPr>
        <w:br/>
        <w:t>2 Shorter response time </w:t>
      </w:r>
      <w:r w:rsidRPr="009930A1">
        <w:rPr>
          <w:rFonts w:ascii="Helvetica" w:eastAsia="Times New Roman" w:hAnsi="Helvetica" w:cs="Times New Roman"/>
          <w:color w:val="333333"/>
          <w:sz w:val="21"/>
          <w:szCs w:val="21"/>
        </w:rPr>
        <w:br/>
        <w:t>3 Decreased operating system overhead </w:t>
      </w:r>
      <w:r w:rsidRPr="009930A1">
        <w:rPr>
          <w:rFonts w:ascii="Helvetica" w:eastAsia="Times New Roman" w:hAnsi="Helvetica" w:cs="Times New Roman"/>
          <w:color w:val="333333"/>
          <w:sz w:val="21"/>
          <w:szCs w:val="21"/>
        </w:rPr>
        <w:br/>
        <w:t>4 Ability to assign priorities to jobs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16) In ______ OS, the response time is very critical. </w:t>
      </w:r>
      <w:r w:rsidRPr="009930A1">
        <w:rPr>
          <w:rFonts w:ascii="Helvetica" w:eastAsia="Times New Roman" w:hAnsi="Helvetica" w:cs="Times New Roman"/>
          <w:color w:val="333333"/>
          <w:sz w:val="21"/>
          <w:szCs w:val="21"/>
        </w:rPr>
        <w:br/>
        <w:t>1 Multitasking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Batch </w:t>
      </w:r>
      <w:r w:rsidRPr="009930A1">
        <w:rPr>
          <w:rFonts w:ascii="Helvetica" w:eastAsia="Times New Roman" w:hAnsi="Helvetica" w:cs="Times New Roman"/>
          <w:color w:val="333333"/>
          <w:sz w:val="21"/>
          <w:szCs w:val="21"/>
        </w:rPr>
        <w:br/>
        <w:t>3 Online </w:t>
      </w:r>
      <w:r w:rsidRPr="009930A1">
        <w:rPr>
          <w:rFonts w:ascii="Helvetica" w:eastAsia="Times New Roman" w:hAnsi="Helvetica" w:cs="Times New Roman"/>
          <w:color w:val="333333"/>
          <w:sz w:val="21"/>
          <w:szCs w:val="21"/>
        </w:rPr>
        <w:br/>
        <w:t>4 Real-time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17) An optimal scheduling algorithm in terms of minimizing the average waiting time of a given set of processes is ________. </w:t>
      </w:r>
      <w:r w:rsidRPr="009930A1">
        <w:rPr>
          <w:rFonts w:ascii="Helvetica" w:eastAsia="Times New Roman" w:hAnsi="Helvetica" w:cs="Times New Roman"/>
          <w:color w:val="333333"/>
          <w:sz w:val="21"/>
          <w:szCs w:val="21"/>
        </w:rPr>
        <w:br/>
        <w:t>1 FCFS scheduling algorithm </w:t>
      </w:r>
      <w:r w:rsidRPr="009930A1">
        <w:rPr>
          <w:rFonts w:ascii="Helvetica" w:eastAsia="Times New Roman" w:hAnsi="Helvetica" w:cs="Times New Roman"/>
          <w:color w:val="333333"/>
          <w:sz w:val="21"/>
          <w:szCs w:val="21"/>
        </w:rPr>
        <w:br/>
        <w:t>2 Round robin scheduling algorithm </w:t>
      </w:r>
      <w:r w:rsidRPr="009930A1">
        <w:rPr>
          <w:rFonts w:ascii="Helvetica" w:eastAsia="Times New Roman" w:hAnsi="Helvetica" w:cs="Times New Roman"/>
          <w:color w:val="333333"/>
          <w:sz w:val="21"/>
          <w:szCs w:val="21"/>
        </w:rPr>
        <w:br/>
        <w:t xml:space="preserve">3 </w:t>
      </w:r>
      <w:proofErr w:type="spellStart"/>
      <w:r w:rsidRPr="009930A1">
        <w:rPr>
          <w:rFonts w:ascii="Helvetica" w:eastAsia="Times New Roman" w:hAnsi="Helvetica" w:cs="Times New Roman"/>
          <w:color w:val="333333"/>
          <w:sz w:val="21"/>
          <w:szCs w:val="21"/>
        </w:rPr>
        <w:t>Shorest</w:t>
      </w:r>
      <w:proofErr w:type="spellEnd"/>
      <w:r w:rsidRPr="009930A1">
        <w:rPr>
          <w:rFonts w:ascii="Helvetica" w:eastAsia="Times New Roman" w:hAnsi="Helvetica" w:cs="Times New Roman"/>
          <w:color w:val="333333"/>
          <w:sz w:val="21"/>
          <w:szCs w:val="21"/>
        </w:rPr>
        <w:t xml:space="preserve"> job - first scheduling algorithm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3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18) Real time systems are ________. </w:t>
      </w:r>
      <w:r w:rsidRPr="009930A1">
        <w:rPr>
          <w:rFonts w:ascii="Helvetica" w:eastAsia="Times New Roman" w:hAnsi="Helvetica" w:cs="Times New Roman"/>
          <w:color w:val="333333"/>
          <w:sz w:val="21"/>
          <w:szCs w:val="21"/>
        </w:rPr>
        <w:br/>
        <w:t>1 Primarily used on mainframe computers </w:t>
      </w:r>
      <w:r w:rsidRPr="009930A1">
        <w:rPr>
          <w:rFonts w:ascii="Helvetica" w:eastAsia="Times New Roman" w:hAnsi="Helvetica" w:cs="Times New Roman"/>
          <w:color w:val="333333"/>
          <w:sz w:val="21"/>
          <w:szCs w:val="21"/>
        </w:rPr>
        <w:br/>
        <w:t>2 Used for monitoring events as they occur </w:t>
      </w:r>
      <w:r w:rsidRPr="009930A1">
        <w:rPr>
          <w:rFonts w:ascii="Helvetica" w:eastAsia="Times New Roman" w:hAnsi="Helvetica" w:cs="Times New Roman"/>
          <w:color w:val="333333"/>
          <w:sz w:val="21"/>
          <w:szCs w:val="21"/>
        </w:rPr>
        <w:br/>
        <w:t>3 Used for program development </w:t>
      </w:r>
      <w:r w:rsidRPr="009930A1">
        <w:rPr>
          <w:rFonts w:ascii="Helvetica" w:eastAsia="Times New Roman" w:hAnsi="Helvetica" w:cs="Times New Roman"/>
          <w:color w:val="333333"/>
          <w:sz w:val="21"/>
          <w:szCs w:val="21"/>
        </w:rPr>
        <w:br/>
        <w:t>4 Used for real time interactive users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19) Which technique was introduced because a single job could not keep both the CPU and the I/O devices busy? </w:t>
      </w:r>
      <w:r w:rsidRPr="009930A1">
        <w:rPr>
          <w:rFonts w:ascii="Helvetica" w:eastAsia="Times New Roman" w:hAnsi="Helvetica" w:cs="Times New Roman"/>
          <w:color w:val="333333"/>
          <w:sz w:val="21"/>
          <w:szCs w:val="21"/>
        </w:rPr>
        <w:br/>
        <w:t>1 Time-sharing </w:t>
      </w:r>
      <w:r w:rsidRPr="009930A1">
        <w:rPr>
          <w:rFonts w:ascii="Helvetica" w:eastAsia="Times New Roman" w:hAnsi="Helvetica" w:cs="Times New Roman"/>
          <w:color w:val="333333"/>
          <w:sz w:val="21"/>
          <w:szCs w:val="21"/>
        </w:rPr>
        <w:br/>
        <w:t xml:space="preserve">2 </w:t>
      </w:r>
      <w:proofErr w:type="spellStart"/>
      <w:r w:rsidRPr="009930A1">
        <w:rPr>
          <w:rFonts w:ascii="Helvetica" w:eastAsia="Times New Roman" w:hAnsi="Helvetica" w:cs="Times New Roman"/>
          <w:color w:val="333333"/>
          <w:sz w:val="21"/>
          <w:szCs w:val="21"/>
        </w:rPr>
        <w:t>SPOOLing</w:t>
      </w:r>
      <w:proofErr w:type="spell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3 Preemptive scheduling </w:t>
      </w:r>
      <w:r w:rsidRPr="009930A1">
        <w:rPr>
          <w:rFonts w:ascii="Helvetica" w:eastAsia="Times New Roman" w:hAnsi="Helvetica" w:cs="Times New Roman"/>
          <w:color w:val="333333"/>
          <w:sz w:val="21"/>
          <w:szCs w:val="21"/>
        </w:rPr>
        <w:br/>
        <w:t>4 Multiprogramming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20) Inter process communication can be done through __________. </w:t>
      </w:r>
      <w:r w:rsidRPr="009930A1">
        <w:rPr>
          <w:rFonts w:ascii="Helvetica" w:eastAsia="Times New Roman" w:hAnsi="Helvetica" w:cs="Times New Roman"/>
          <w:color w:val="333333"/>
          <w:sz w:val="21"/>
          <w:szCs w:val="21"/>
        </w:rPr>
        <w:br/>
        <w:t>1 Mails </w:t>
      </w:r>
      <w:r w:rsidRPr="009930A1">
        <w:rPr>
          <w:rFonts w:ascii="Helvetica" w:eastAsia="Times New Roman" w:hAnsi="Helvetica" w:cs="Times New Roman"/>
          <w:color w:val="333333"/>
          <w:sz w:val="21"/>
          <w:szCs w:val="21"/>
        </w:rPr>
        <w:br/>
        <w:t>2 Messages </w:t>
      </w:r>
      <w:r w:rsidRPr="009930A1">
        <w:rPr>
          <w:rFonts w:ascii="Helvetica" w:eastAsia="Times New Roman" w:hAnsi="Helvetica" w:cs="Times New Roman"/>
          <w:color w:val="333333"/>
          <w:sz w:val="21"/>
          <w:szCs w:val="21"/>
        </w:rPr>
        <w:br/>
        <w:t>3 System calls </w:t>
      </w:r>
      <w:r w:rsidRPr="009930A1">
        <w:rPr>
          <w:rFonts w:ascii="Helvetica" w:eastAsia="Times New Roman" w:hAnsi="Helvetica" w:cs="Times New Roman"/>
          <w:color w:val="333333"/>
          <w:sz w:val="21"/>
          <w:szCs w:val="21"/>
        </w:rPr>
        <w:br/>
        <w:t>4 Traps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21) In Priority Scheduling a priority number (integer) is associated with each process. The CPU is allocated to the process with the highest priority (smallest integer = highest priority). The problem of, </w:t>
      </w:r>
      <w:proofErr w:type="gramStart"/>
      <w:r w:rsidRPr="009930A1">
        <w:rPr>
          <w:rFonts w:ascii="Helvetica" w:eastAsia="Times New Roman" w:hAnsi="Helvetica" w:cs="Times New Roman"/>
          <w:color w:val="333333"/>
          <w:sz w:val="21"/>
          <w:szCs w:val="21"/>
        </w:rPr>
        <w:t>Starvation ?</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low</w:t>
      </w:r>
      <w:proofErr w:type="gramEnd"/>
      <w:r w:rsidRPr="009930A1">
        <w:rPr>
          <w:rFonts w:ascii="Helvetica" w:eastAsia="Times New Roman" w:hAnsi="Helvetica" w:cs="Times New Roman"/>
          <w:color w:val="333333"/>
          <w:sz w:val="21"/>
          <w:szCs w:val="21"/>
        </w:rPr>
        <w:t xml:space="preserve"> priority processes may never execute, is resolved by __________. </w:t>
      </w:r>
      <w:r w:rsidRPr="009930A1">
        <w:rPr>
          <w:rFonts w:ascii="Helvetica" w:eastAsia="Times New Roman" w:hAnsi="Helvetica" w:cs="Times New Roman"/>
          <w:color w:val="333333"/>
          <w:sz w:val="21"/>
          <w:szCs w:val="21"/>
        </w:rPr>
        <w:br/>
      </w:r>
      <w:proofErr w:type="gramStart"/>
      <w:r w:rsidRPr="009930A1">
        <w:rPr>
          <w:rFonts w:ascii="Helvetica" w:eastAsia="Times New Roman" w:hAnsi="Helvetica" w:cs="Times New Roman"/>
          <w:color w:val="333333"/>
          <w:sz w:val="21"/>
          <w:szCs w:val="21"/>
        </w:rPr>
        <w:t>1 Terminating the process.</w:t>
      </w:r>
      <w:proofErr w:type="gramEnd"/>
      <w:r w:rsidRPr="009930A1">
        <w:rPr>
          <w:rFonts w:ascii="Helvetica" w:eastAsia="Times New Roman" w:hAnsi="Helvetica" w:cs="Times New Roman"/>
          <w:color w:val="333333"/>
          <w:sz w:val="21"/>
          <w:szCs w:val="21"/>
        </w:rPr>
        <w:t> </w:t>
      </w:r>
      <w:r w:rsidRPr="009930A1">
        <w:rPr>
          <w:rFonts w:ascii="Helvetica" w:eastAsia="Times New Roman" w:hAnsi="Helvetica" w:cs="Times New Roman"/>
          <w:color w:val="333333"/>
          <w:sz w:val="21"/>
          <w:szCs w:val="21"/>
        </w:rPr>
        <w:br/>
        <w:t>2 Aging </w:t>
      </w:r>
      <w:r w:rsidRPr="009930A1">
        <w:rPr>
          <w:rFonts w:ascii="Helvetica" w:eastAsia="Times New Roman" w:hAnsi="Helvetica" w:cs="Times New Roman"/>
          <w:color w:val="333333"/>
          <w:sz w:val="21"/>
          <w:szCs w:val="21"/>
        </w:rPr>
        <w:br/>
        <w:t>3 Mutual Exclusion </w:t>
      </w:r>
      <w:r w:rsidRPr="009930A1">
        <w:rPr>
          <w:rFonts w:ascii="Helvetica" w:eastAsia="Times New Roman" w:hAnsi="Helvetica" w:cs="Times New Roman"/>
          <w:color w:val="333333"/>
          <w:sz w:val="21"/>
          <w:szCs w:val="21"/>
        </w:rPr>
        <w:br/>
        <w:t>4 Semaphore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22) CPU performance is measured through ________. </w:t>
      </w:r>
      <w:r w:rsidRPr="009930A1">
        <w:rPr>
          <w:rFonts w:ascii="Helvetica" w:eastAsia="Times New Roman" w:hAnsi="Helvetica" w:cs="Times New Roman"/>
          <w:color w:val="333333"/>
          <w:sz w:val="21"/>
          <w:szCs w:val="21"/>
        </w:rPr>
        <w:br/>
        <w:t>1 Throughput </w:t>
      </w:r>
      <w:r w:rsidRPr="009930A1">
        <w:rPr>
          <w:rFonts w:ascii="Helvetica" w:eastAsia="Times New Roman" w:hAnsi="Helvetica" w:cs="Times New Roman"/>
          <w:color w:val="333333"/>
          <w:sz w:val="21"/>
          <w:szCs w:val="21"/>
        </w:rPr>
        <w:br/>
        <w:t>2 MHz </w:t>
      </w:r>
      <w:r w:rsidRPr="009930A1">
        <w:rPr>
          <w:rFonts w:ascii="Helvetica" w:eastAsia="Times New Roman" w:hAnsi="Helvetica" w:cs="Times New Roman"/>
          <w:color w:val="333333"/>
          <w:sz w:val="21"/>
          <w:szCs w:val="21"/>
        </w:rPr>
        <w:br/>
        <w:t>3 Flaps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23) PCB = </w:t>
      </w:r>
      <w:r w:rsidRPr="009930A1">
        <w:rPr>
          <w:rFonts w:ascii="Helvetica" w:eastAsia="Times New Roman" w:hAnsi="Helvetica" w:cs="Times New Roman"/>
          <w:color w:val="333333"/>
          <w:sz w:val="21"/>
          <w:szCs w:val="21"/>
        </w:rPr>
        <w:br/>
        <w:t>1 Program Control Block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2 Process Control Block </w:t>
      </w:r>
      <w:r w:rsidRPr="009930A1">
        <w:rPr>
          <w:rFonts w:ascii="Helvetica" w:eastAsia="Times New Roman" w:hAnsi="Helvetica" w:cs="Times New Roman"/>
          <w:color w:val="333333"/>
          <w:sz w:val="21"/>
          <w:szCs w:val="21"/>
        </w:rPr>
        <w:br/>
        <w:t>3 Process Communication Block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 xml:space="preserve">24) Software is a program that directs the overall operation of the computer, facilitates its use and interacts with the user. What are the different types of this </w:t>
      </w:r>
      <w:proofErr w:type="gramStart"/>
      <w:r w:rsidRPr="009930A1">
        <w:rPr>
          <w:rFonts w:ascii="Helvetica" w:eastAsia="Times New Roman" w:hAnsi="Helvetica" w:cs="Times New Roman"/>
          <w:color w:val="333333"/>
          <w:sz w:val="21"/>
          <w:szCs w:val="21"/>
        </w:rPr>
        <w:t>software ? </w:t>
      </w:r>
      <w:proofErr w:type="gramEnd"/>
      <w:r w:rsidRPr="009930A1">
        <w:rPr>
          <w:rFonts w:ascii="Helvetica" w:eastAsia="Times New Roman" w:hAnsi="Helvetica" w:cs="Times New Roman"/>
          <w:color w:val="333333"/>
          <w:sz w:val="21"/>
          <w:szCs w:val="21"/>
        </w:rPr>
        <w:br/>
        <w:t>1 Operating system </w:t>
      </w:r>
      <w:r w:rsidRPr="009930A1">
        <w:rPr>
          <w:rFonts w:ascii="Helvetica" w:eastAsia="Times New Roman" w:hAnsi="Helvetica" w:cs="Times New Roman"/>
          <w:color w:val="333333"/>
          <w:sz w:val="21"/>
          <w:szCs w:val="21"/>
        </w:rPr>
        <w:br/>
        <w:t>2 Language Compiler </w:t>
      </w:r>
      <w:r w:rsidRPr="009930A1">
        <w:rPr>
          <w:rFonts w:ascii="Helvetica" w:eastAsia="Times New Roman" w:hAnsi="Helvetica" w:cs="Times New Roman"/>
          <w:color w:val="333333"/>
          <w:sz w:val="21"/>
          <w:szCs w:val="21"/>
        </w:rPr>
        <w:br/>
        <w:t>3 Utilities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25) A __________ is a software that manages the time of a microprocessor to ensure that all time critical events are processed as efficiently as possible. This software allows the system activities to be divided into multiple independent elements called tasks. </w:t>
      </w:r>
      <w:r w:rsidRPr="009930A1">
        <w:rPr>
          <w:rFonts w:ascii="Helvetica" w:eastAsia="Times New Roman" w:hAnsi="Helvetica" w:cs="Times New Roman"/>
          <w:color w:val="333333"/>
          <w:sz w:val="21"/>
          <w:szCs w:val="21"/>
        </w:rPr>
        <w:br/>
        <w:t>1 Kernel </w:t>
      </w:r>
      <w:r w:rsidRPr="009930A1">
        <w:rPr>
          <w:rFonts w:ascii="Helvetica" w:eastAsia="Times New Roman" w:hAnsi="Helvetica" w:cs="Times New Roman"/>
          <w:color w:val="333333"/>
          <w:sz w:val="21"/>
          <w:szCs w:val="21"/>
        </w:rPr>
        <w:br/>
        <w:t>2 Shell </w:t>
      </w:r>
      <w:r w:rsidRPr="009930A1">
        <w:rPr>
          <w:rFonts w:ascii="Helvetica" w:eastAsia="Times New Roman" w:hAnsi="Helvetica" w:cs="Times New Roman"/>
          <w:color w:val="333333"/>
          <w:sz w:val="21"/>
          <w:szCs w:val="21"/>
        </w:rPr>
        <w:br/>
        <w:t>3 Processor </w:t>
      </w:r>
      <w:r w:rsidRPr="009930A1">
        <w:rPr>
          <w:rFonts w:ascii="Helvetica" w:eastAsia="Times New Roman" w:hAnsi="Helvetica" w:cs="Times New Roman"/>
          <w:color w:val="333333"/>
          <w:sz w:val="21"/>
          <w:szCs w:val="21"/>
        </w:rPr>
        <w:br/>
        <w:t>4 Device Driver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26) The primary job of the operating system of a computer is to ________. </w:t>
      </w:r>
      <w:r w:rsidRPr="009930A1">
        <w:rPr>
          <w:rFonts w:ascii="Helvetica" w:eastAsia="Times New Roman" w:hAnsi="Helvetica" w:cs="Times New Roman"/>
          <w:color w:val="333333"/>
          <w:sz w:val="21"/>
          <w:szCs w:val="21"/>
        </w:rPr>
        <w:br/>
        <w:t>1 Command Resources </w:t>
      </w:r>
      <w:r w:rsidRPr="009930A1">
        <w:rPr>
          <w:rFonts w:ascii="Helvetica" w:eastAsia="Times New Roman" w:hAnsi="Helvetica" w:cs="Times New Roman"/>
          <w:color w:val="333333"/>
          <w:sz w:val="21"/>
          <w:szCs w:val="21"/>
        </w:rPr>
        <w:br/>
        <w:t>2 Manage Resources </w:t>
      </w:r>
      <w:r w:rsidRPr="009930A1">
        <w:rPr>
          <w:rFonts w:ascii="Helvetica" w:eastAsia="Times New Roman" w:hAnsi="Helvetica" w:cs="Times New Roman"/>
          <w:color w:val="333333"/>
          <w:sz w:val="21"/>
          <w:szCs w:val="21"/>
        </w:rPr>
        <w:br/>
        <w:t>3 Provide Utilities </w:t>
      </w:r>
      <w:r w:rsidRPr="009930A1">
        <w:rPr>
          <w:rFonts w:ascii="Helvetica" w:eastAsia="Times New Roman" w:hAnsi="Helvetica" w:cs="Times New Roman"/>
          <w:color w:val="333333"/>
          <w:sz w:val="21"/>
          <w:szCs w:val="21"/>
        </w:rPr>
        <w:br/>
        <w:t>4 Be user friendly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27) With the round robin CPU scheduling in a time-shared system ________. </w:t>
      </w:r>
      <w:r w:rsidRPr="009930A1">
        <w:rPr>
          <w:rFonts w:ascii="Helvetica" w:eastAsia="Times New Roman" w:hAnsi="Helvetica" w:cs="Times New Roman"/>
          <w:color w:val="333333"/>
          <w:sz w:val="21"/>
          <w:szCs w:val="21"/>
        </w:rPr>
        <w:br/>
        <w:t>1 Using very large time slice degenerates in to first come first served algorithm </w:t>
      </w:r>
      <w:r w:rsidRPr="009930A1">
        <w:rPr>
          <w:rFonts w:ascii="Helvetica" w:eastAsia="Times New Roman" w:hAnsi="Helvetica" w:cs="Times New Roman"/>
          <w:color w:val="333333"/>
          <w:sz w:val="21"/>
          <w:szCs w:val="21"/>
        </w:rPr>
        <w:br/>
        <w:t>2 Using extremely small time slices improve performance </w:t>
      </w:r>
      <w:r w:rsidRPr="009930A1">
        <w:rPr>
          <w:rFonts w:ascii="Helvetica" w:eastAsia="Times New Roman" w:hAnsi="Helvetica" w:cs="Times New Roman"/>
          <w:color w:val="333333"/>
          <w:sz w:val="21"/>
          <w:szCs w:val="21"/>
        </w:rPr>
        <w:br/>
        <w:t>3 Using extremely small time slices degenerate in to last in first out algorithm </w:t>
      </w:r>
      <w:r w:rsidRPr="009930A1">
        <w:rPr>
          <w:rFonts w:ascii="Helvetica" w:eastAsia="Times New Roman" w:hAnsi="Helvetica" w:cs="Times New Roman"/>
          <w:color w:val="333333"/>
          <w:sz w:val="21"/>
          <w:szCs w:val="21"/>
        </w:rPr>
        <w:br/>
        <w:t>4 Using medium sized time slices leads to shortest request time first algorithm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1 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28) Which of the following is a criterion to evaluate a scheduling algorithm? </w:t>
      </w:r>
      <w:r w:rsidRPr="009930A1">
        <w:rPr>
          <w:rFonts w:ascii="Helvetica" w:eastAsia="Times New Roman" w:hAnsi="Helvetica" w:cs="Times New Roman"/>
          <w:color w:val="333333"/>
          <w:sz w:val="21"/>
          <w:szCs w:val="21"/>
        </w:rPr>
        <w:br/>
        <w:t>1 CPU Utilization: Keep CPU utilization as high as possible. </w:t>
      </w:r>
      <w:r w:rsidRPr="009930A1">
        <w:rPr>
          <w:rFonts w:ascii="Helvetica" w:eastAsia="Times New Roman" w:hAnsi="Helvetica" w:cs="Times New Roman"/>
          <w:color w:val="333333"/>
          <w:sz w:val="21"/>
          <w:szCs w:val="21"/>
        </w:rPr>
        <w:br/>
        <w:t>2 Throughput: number of processes completed per unit time. </w:t>
      </w:r>
      <w:r w:rsidRPr="009930A1">
        <w:rPr>
          <w:rFonts w:ascii="Helvetica" w:eastAsia="Times New Roman" w:hAnsi="Helvetica" w:cs="Times New Roman"/>
          <w:color w:val="333333"/>
          <w:sz w:val="21"/>
          <w:szCs w:val="21"/>
        </w:rPr>
        <w:br/>
        <w:t>3 Waiting Time: Amount of time spent ready to run but not running.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29) Which of the following is contained in Process Control Block (PCB)? </w:t>
      </w:r>
      <w:r w:rsidRPr="009930A1">
        <w:rPr>
          <w:rFonts w:ascii="Helvetica" w:eastAsia="Times New Roman" w:hAnsi="Helvetica" w:cs="Times New Roman"/>
          <w:color w:val="333333"/>
          <w:sz w:val="21"/>
          <w:szCs w:val="21"/>
        </w:rPr>
        <w:br/>
        <w:t>1 Process Number </w:t>
      </w:r>
      <w:r w:rsidRPr="009930A1">
        <w:rPr>
          <w:rFonts w:ascii="Helvetica" w:eastAsia="Times New Roman" w:hAnsi="Helvetica" w:cs="Times New Roman"/>
          <w:color w:val="333333"/>
          <w:sz w:val="21"/>
          <w:szCs w:val="21"/>
        </w:rPr>
        <w:br/>
        <w:t>2 List of Open files </w:t>
      </w:r>
      <w:r w:rsidRPr="009930A1">
        <w:rPr>
          <w:rFonts w:ascii="Helvetica" w:eastAsia="Times New Roman" w:hAnsi="Helvetica" w:cs="Times New Roman"/>
          <w:color w:val="333333"/>
          <w:sz w:val="21"/>
          <w:szCs w:val="21"/>
        </w:rPr>
        <w:br/>
        <w:t>3 Memory Limits </w:t>
      </w:r>
      <w:r w:rsidRPr="009930A1">
        <w:rPr>
          <w:rFonts w:ascii="Helvetica" w:eastAsia="Times New Roman" w:hAnsi="Helvetica" w:cs="Times New Roman"/>
          <w:color w:val="333333"/>
          <w:sz w:val="21"/>
          <w:szCs w:val="21"/>
        </w:rPr>
        <w:br/>
        <w:t>4 All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4 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30) Super computers typically employ _______. </w:t>
      </w:r>
      <w:r w:rsidRPr="009930A1">
        <w:rPr>
          <w:rFonts w:ascii="Helvetica" w:eastAsia="Times New Roman" w:hAnsi="Helvetica" w:cs="Times New Roman"/>
          <w:color w:val="333333"/>
          <w:sz w:val="21"/>
          <w:szCs w:val="21"/>
        </w:rPr>
        <w:br/>
        <w:t>1 Real time Operating system </w:t>
      </w:r>
      <w:r w:rsidRPr="009930A1">
        <w:rPr>
          <w:rFonts w:ascii="Helvetica" w:eastAsia="Times New Roman" w:hAnsi="Helvetica" w:cs="Times New Roman"/>
          <w:color w:val="333333"/>
          <w:sz w:val="21"/>
          <w:szCs w:val="21"/>
        </w:rPr>
        <w:br/>
        <w:t>2 Multiprocessors OS </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3 desktop OS </w:t>
      </w:r>
      <w:r w:rsidRPr="009930A1">
        <w:rPr>
          <w:rFonts w:ascii="Helvetica" w:eastAsia="Times New Roman" w:hAnsi="Helvetica" w:cs="Times New Roman"/>
          <w:color w:val="333333"/>
          <w:sz w:val="21"/>
          <w:szCs w:val="21"/>
        </w:rPr>
        <w:br/>
        <w:t>4 None of the above </w:t>
      </w:r>
      <w:r w:rsidRPr="009930A1">
        <w:rPr>
          <w:rFonts w:ascii="Helvetica" w:eastAsia="Times New Roman" w:hAnsi="Helvetica" w:cs="Times New Roman"/>
          <w:color w:val="333333"/>
          <w:sz w:val="21"/>
          <w:szCs w:val="21"/>
        </w:rPr>
        <w:br/>
      </w:r>
      <w:proofErr w:type="spellStart"/>
      <w:proofErr w:type="gramStart"/>
      <w:r w:rsidRPr="009930A1">
        <w:rPr>
          <w:rFonts w:ascii="Helvetica" w:eastAsia="Times New Roman" w:hAnsi="Helvetica" w:cs="Times New Roman"/>
          <w:color w:val="333333"/>
          <w:sz w:val="21"/>
          <w:szCs w:val="21"/>
        </w:rPr>
        <w:t>Ans</w:t>
      </w:r>
      <w:proofErr w:type="spellEnd"/>
      <w:r w:rsidRPr="009930A1">
        <w:rPr>
          <w:rFonts w:ascii="Helvetica" w:eastAsia="Times New Roman" w:hAnsi="Helvetica" w:cs="Times New Roman"/>
          <w:color w:val="333333"/>
          <w:sz w:val="21"/>
          <w:szCs w:val="21"/>
        </w:rPr>
        <w:t xml:space="preserve"> )</w:t>
      </w:r>
      <w:proofErr w:type="gramEnd"/>
      <w:r w:rsidRPr="009930A1">
        <w:rPr>
          <w:rFonts w:ascii="Helvetica" w:eastAsia="Times New Roman" w:hAnsi="Helvetica" w:cs="Times New Roman"/>
          <w:color w:val="333333"/>
          <w:sz w:val="21"/>
          <w:szCs w:val="21"/>
        </w:rPr>
        <w:t xml:space="preserve"> 2</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Times New Roman" w:eastAsia="Times New Roman" w:hAnsi="Times New Roman" w:cs="Times New Roman"/>
          <w:color w:val="333333"/>
          <w:sz w:val="24"/>
          <w:szCs w:val="24"/>
        </w:rPr>
        <w:t>2)</w:t>
      </w:r>
      <w:r w:rsidRPr="009930A1">
        <w:rPr>
          <w:rFonts w:ascii="Times New Roman" w:eastAsia="Times New Roman" w:hAnsi="Times New Roman" w:cs="Times New Roman"/>
          <w:color w:val="333333"/>
          <w:sz w:val="14"/>
          <w:szCs w:val="14"/>
        </w:rPr>
        <w:t>      </w:t>
      </w:r>
      <w:r w:rsidRPr="009930A1">
        <w:rPr>
          <w:rFonts w:ascii="Times New Roman" w:eastAsia="Times New Roman" w:hAnsi="Times New Roman" w:cs="Times New Roman"/>
          <w:b/>
          <w:bCs/>
          <w:color w:val="CC0000"/>
          <w:sz w:val="24"/>
          <w:szCs w:val="24"/>
        </w:rPr>
        <w:t>1</w:t>
      </w:r>
      <w:r w:rsidRPr="009930A1">
        <w:rPr>
          <w:rFonts w:ascii="Times New Roman" w:eastAsia="Times New Roman" w:hAnsi="Times New Roman" w:cs="Times New Roman"/>
          <w:b/>
          <w:bCs/>
          <w:i/>
          <w:iCs/>
          <w:color w:val="CC0000"/>
          <w:sz w:val="24"/>
          <w:szCs w:val="24"/>
        </w:rPr>
        <w:t>.Explain the concept of Reentrancy.</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It is a useful, memory-saving technique for </w:t>
      </w:r>
      <w:proofErr w:type="spellStart"/>
      <w:r w:rsidRPr="009930A1">
        <w:rPr>
          <w:rFonts w:ascii="Times New Roman" w:eastAsia="Times New Roman" w:hAnsi="Times New Roman" w:cs="Times New Roman"/>
          <w:color w:val="333333"/>
          <w:sz w:val="24"/>
          <w:szCs w:val="24"/>
        </w:rPr>
        <w:t>multiprogrammed</w:t>
      </w:r>
      <w:proofErr w:type="spellEnd"/>
      <w:r w:rsidRPr="009930A1">
        <w:rPr>
          <w:rFonts w:ascii="Times New Roman" w:eastAsia="Times New Roman" w:hAnsi="Times New Roman" w:cs="Times New Roman"/>
          <w:color w:val="333333"/>
          <w:sz w:val="24"/>
          <w:szCs w:val="24"/>
        </w:rPr>
        <w:t xml:space="preserve"> timesharing systems. A Reentrant Procedure is one in which multiple users can share a single copy of a program during the same period. Reentrancy has 2 key aspects: The program code cannot modify itself, and the local data for each user process must be stored separately. Thus, the permanent part is the code, and the temporary part is the pointer back to the calling program and local variables used by that program. Each execution instance is called activation. It executes the code in the permanent part, but has its own copy of local variables/parameters. The temporary part associated </w:t>
      </w:r>
      <w:proofErr w:type="gramStart"/>
      <w:r w:rsidRPr="009930A1">
        <w:rPr>
          <w:rFonts w:ascii="Times New Roman" w:eastAsia="Times New Roman" w:hAnsi="Times New Roman" w:cs="Times New Roman"/>
          <w:color w:val="333333"/>
          <w:sz w:val="24"/>
          <w:szCs w:val="24"/>
        </w:rPr>
        <w:t>with each activation</w:t>
      </w:r>
      <w:proofErr w:type="gramEnd"/>
      <w:r w:rsidRPr="009930A1">
        <w:rPr>
          <w:rFonts w:ascii="Times New Roman" w:eastAsia="Times New Roman" w:hAnsi="Times New Roman" w:cs="Times New Roman"/>
          <w:color w:val="333333"/>
          <w:sz w:val="24"/>
          <w:szCs w:val="24"/>
        </w:rPr>
        <w:t xml:space="preserve"> is the activation record. Generally, the activation record is kept on the stack. </w:t>
      </w:r>
      <w:r w:rsidRPr="009930A1">
        <w:rPr>
          <w:rFonts w:ascii="Times New Roman" w:eastAsia="Times New Roman" w:hAnsi="Times New Roman" w:cs="Times New Roman"/>
          <w:color w:val="333333"/>
          <w:sz w:val="24"/>
          <w:szCs w:val="24"/>
        </w:rPr>
        <w:br/>
        <w:t>Note: A reentrant procedure can be interrupted and called by an interrupting program, and still execute correctly on returning to the procedure.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2.Explain</w:t>
      </w:r>
      <w:proofErr w:type="gramEnd"/>
      <w:r w:rsidRPr="009930A1">
        <w:rPr>
          <w:rFonts w:ascii="Times New Roman" w:eastAsia="Times New Roman" w:hAnsi="Times New Roman" w:cs="Times New Roman"/>
          <w:b/>
          <w:bCs/>
          <w:i/>
          <w:iCs/>
          <w:color w:val="CC0000"/>
          <w:sz w:val="24"/>
          <w:szCs w:val="24"/>
        </w:rPr>
        <w:t xml:space="preserve"> </w:t>
      </w:r>
      <w:proofErr w:type="spellStart"/>
      <w:r w:rsidRPr="009930A1">
        <w:rPr>
          <w:rFonts w:ascii="Times New Roman" w:eastAsia="Times New Roman" w:hAnsi="Times New Roman" w:cs="Times New Roman"/>
          <w:b/>
          <w:bCs/>
          <w:i/>
          <w:iCs/>
          <w:color w:val="CC0000"/>
          <w:sz w:val="24"/>
          <w:szCs w:val="24"/>
        </w:rPr>
        <w:t>Belady's</w:t>
      </w:r>
      <w:proofErr w:type="spellEnd"/>
      <w:r w:rsidRPr="009930A1">
        <w:rPr>
          <w:rFonts w:ascii="Times New Roman" w:eastAsia="Times New Roman" w:hAnsi="Times New Roman" w:cs="Times New Roman"/>
          <w:b/>
          <w:bCs/>
          <w:i/>
          <w:iCs/>
          <w:color w:val="CC0000"/>
          <w:sz w:val="24"/>
          <w:szCs w:val="24"/>
        </w:rPr>
        <w:t xml:space="preserve"> Anomaly.</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Also called FIFO anomaly.</w:t>
      </w:r>
      <w:proofErr w:type="gramEnd"/>
      <w:r w:rsidRPr="009930A1">
        <w:rPr>
          <w:rFonts w:ascii="Times New Roman" w:eastAsia="Times New Roman" w:hAnsi="Times New Roman" w:cs="Times New Roman"/>
          <w:color w:val="333333"/>
          <w:sz w:val="24"/>
          <w:szCs w:val="24"/>
        </w:rPr>
        <w:t xml:space="preserve"> Usually, on increasing the number of frames allocated to a process' virtual memory, the process execution is faster, because fewer page faults occur. Sometimes, the reverse happens, i.e., the execution time increases even when more frames are allocated to the process. This is </w:t>
      </w:r>
      <w:proofErr w:type="spellStart"/>
      <w:r w:rsidRPr="009930A1">
        <w:rPr>
          <w:rFonts w:ascii="Times New Roman" w:eastAsia="Times New Roman" w:hAnsi="Times New Roman" w:cs="Times New Roman"/>
          <w:color w:val="333333"/>
          <w:sz w:val="24"/>
          <w:szCs w:val="24"/>
        </w:rPr>
        <w:t>Belady's</w:t>
      </w:r>
      <w:proofErr w:type="spellEnd"/>
      <w:r w:rsidRPr="009930A1">
        <w:rPr>
          <w:rFonts w:ascii="Times New Roman" w:eastAsia="Times New Roman" w:hAnsi="Times New Roman" w:cs="Times New Roman"/>
          <w:color w:val="333333"/>
          <w:sz w:val="24"/>
          <w:szCs w:val="24"/>
        </w:rPr>
        <w:t xml:space="preserve"> Anomaly. This is true for certain page reference patterns.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3.What</w:t>
      </w:r>
      <w:proofErr w:type="gramEnd"/>
      <w:r w:rsidRPr="009930A1">
        <w:rPr>
          <w:rFonts w:ascii="Times New Roman" w:eastAsia="Times New Roman" w:hAnsi="Times New Roman" w:cs="Times New Roman"/>
          <w:b/>
          <w:bCs/>
          <w:i/>
          <w:iCs/>
          <w:color w:val="CC0000"/>
          <w:sz w:val="24"/>
          <w:szCs w:val="24"/>
        </w:rPr>
        <w:t xml:space="preserve"> is a binary semaphore? What is its use?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A binary semaphore is one, which takes only 0 and 1 as values. They are used to implement mutual exclusion and synchronize concurrent processes.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4.What</w:t>
      </w:r>
      <w:proofErr w:type="gramEnd"/>
      <w:r w:rsidRPr="009930A1">
        <w:rPr>
          <w:rFonts w:ascii="Times New Roman" w:eastAsia="Times New Roman" w:hAnsi="Times New Roman" w:cs="Times New Roman"/>
          <w:b/>
          <w:bCs/>
          <w:i/>
          <w:iCs/>
          <w:color w:val="CC0000"/>
          <w:sz w:val="24"/>
          <w:szCs w:val="24"/>
        </w:rPr>
        <w:t xml:space="preserve"> is thrashing?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It is a phenomenon in virtual memory schemes when the processor spends most of its time swapping pages, rather than executing instructions. This is due to an inordinate number of page faults.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5.List</w:t>
      </w:r>
      <w:proofErr w:type="gramEnd"/>
      <w:r w:rsidRPr="009930A1">
        <w:rPr>
          <w:rFonts w:ascii="Times New Roman" w:eastAsia="Times New Roman" w:hAnsi="Times New Roman" w:cs="Times New Roman"/>
          <w:b/>
          <w:bCs/>
          <w:i/>
          <w:iCs/>
          <w:color w:val="CC0000"/>
          <w:sz w:val="24"/>
          <w:szCs w:val="24"/>
        </w:rPr>
        <w:t xml:space="preserve"> the Coffman's conditions that lead to a deadlock.</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Mutual Exclusion: Only one process may use a critical resource at a time. </w:t>
      </w:r>
      <w:r w:rsidRPr="009930A1">
        <w:rPr>
          <w:rFonts w:ascii="Times New Roman" w:eastAsia="Times New Roman" w:hAnsi="Times New Roman" w:cs="Times New Roman"/>
          <w:color w:val="333333"/>
          <w:sz w:val="24"/>
          <w:szCs w:val="24"/>
        </w:rPr>
        <w:br/>
        <w:t>Hold &amp; Wait: A process may be allocated some resources while waiting for others. </w:t>
      </w:r>
      <w:r w:rsidRPr="009930A1">
        <w:rPr>
          <w:rFonts w:ascii="Times New Roman" w:eastAsia="Times New Roman" w:hAnsi="Times New Roman" w:cs="Times New Roman"/>
          <w:color w:val="333333"/>
          <w:sz w:val="24"/>
          <w:szCs w:val="24"/>
        </w:rPr>
        <w:br/>
        <w:t xml:space="preserve">No Pre-emption: No resource can be </w:t>
      </w:r>
      <w:proofErr w:type="gramStart"/>
      <w:r w:rsidRPr="009930A1">
        <w:rPr>
          <w:rFonts w:ascii="Times New Roman" w:eastAsia="Times New Roman" w:hAnsi="Times New Roman" w:cs="Times New Roman"/>
          <w:color w:val="333333"/>
          <w:sz w:val="24"/>
          <w:szCs w:val="24"/>
        </w:rPr>
        <w:t>forcible</w:t>
      </w:r>
      <w:proofErr w:type="gramEnd"/>
      <w:r w:rsidRPr="009930A1">
        <w:rPr>
          <w:rFonts w:ascii="Times New Roman" w:eastAsia="Times New Roman" w:hAnsi="Times New Roman" w:cs="Times New Roman"/>
          <w:color w:val="333333"/>
          <w:sz w:val="24"/>
          <w:szCs w:val="24"/>
        </w:rPr>
        <w:t xml:space="preserve"> removed from a process holding it.</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Times New Roman" w:eastAsia="Times New Roman" w:hAnsi="Times New Roman" w:cs="Times New Roman"/>
          <w:color w:val="333333"/>
          <w:sz w:val="24"/>
          <w:szCs w:val="24"/>
        </w:rPr>
        <w:t>3)</w:t>
      </w:r>
      <w:r w:rsidRPr="009930A1">
        <w:rPr>
          <w:rFonts w:ascii="Times New Roman" w:eastAsia="Times New Roman" w:hAnsi="Times New Roman" w:cs="Times New Roman"/>
          <w:color w:val="333333"/>
          <w:sz w:val="14"/>
          <w:szCs w:val="14"/>
        </w:rPr>
        <w:t>      </w:t>
      </w:r>
      <w:r w:rsidRPr="009930A1">
        <w:rPr>
          <w:rFonts w:ascii="Times New Roman" w:eastAsia="Times New Roman" w:hAnsi="Times New Roman" w:cs="Times New Roman"/>
          <w:color w:val="333333"/>
          <w:sz w:val="24"/>
          <w:szCs w:val="24"/>
        </w:rPr>
        <w:t>Circular Wait: A closed chain of processes exist such that each process holds at least one resource needed by another process in the chain.</w:t>
      </w:r>
    </w:p>
    <w:p w:rsidR="009930A1" w:rsidRPr="009930A1" w:rsidRDefault="009930A1" w:rsidP="009930A1">
      <w:pPr>
        <w:spacing w:after="0" w:line="240" w:lineRule="auto"/>
        <w:ind w:hanging="360"/>
        <w:rPr>
          <w:rFonts w:ascii="Helvetica" w:eastAsia="Times New Roman" w:hAnsi="Helvetica" w:cs="Times New Roman"/>
          <w:color w:val="333333"/>
          <w:sz w:val="21"/>
          <w:szCs w:val="21"/>
        </w:rPr>
      </w:pPr>
      <w:r w:rsidRPr="009930A1">
        <w:rPr>
          <w:rFonts w:ascii="Times New Roman" w:eastAsia="Times New Roman" w:hAnsi="Times New Roman" w:cs="Times New Roman"/>
          <w:color w:val="333333"/>
          <w:sz w:val="24"/>
          <w:szCs w:val="24"/>
        </w:rPr>
        <w:t>4)</w:t>
      </w:r>
      <w:r w:rsidRPr="009930A1">
        <w:rPr>
          <w:rFonts w:ascii="Times New Roman" w:eastAsia="Times New Roman" w:hAnsi="Times New Roman" w:cs="Times New Roman"/>
          <w:color w:val="333333"/>
          <w:sz w:val="14"/>
          <w:szCs w:val="14"/>
        </w:rPr>
        <w:t>      </w:t>
      </w:r>
      <w:r w:rsidRPr="009930A1">
        <w:rPr>
          <w:rFonts w:ascii="Times New Roman" w:eastAsia="Times New Roman" w:hAnsi="Times New Roman" w:cs="Times New Roman"/>
          <w:b/>
          <w:bCs/>
          <w:i/>
          <w:iCs/>
          <w:color w:val="CC0000"/>
          <w:sz w:val="24"/>
          <w:szCs w:val="24"/>
        </w:rPr>
        <w:t xml:space="preserve">6.What </w:t>
      </w:r>
      <w:proofErr w:type="gramStart"/>
      <w:r w:rsidRPr="009930A1">
        <w:rPr>
          <w:rFonts w:ascii="Times New Roman" w:eastAsia="Times New Roman" w:hAnsi="Times New Roman" w:cs="Times New Roman"/>
          <w:b/>
          <w:bCs/>
          <w:i/>
          <w:iCs/>
          <w:color w:val="CC0000"/>
          <w:sz w:val="24"/>
          <w:szCs w:val="24"/>
        </w:rPr>
        <w:t>are</w:t>
      </w:r>
      <w:proofErr w:type="gramEnd"/>
      <w:r w:rsidRPr="009930A1">
        <w:rPr>
          <w:rFonts w:ascii="Times New Roman" w:eastAsia="Times New Roman" w:hAnsi="Times New Roman" w:cs="Times New Roman"/>
          <w:b/>
          <w:bCs/>
          <w:i/>
          <w:iCs/>
          <w:color w:val="CC0000"/>
          <w:sz w:val="24"/>
          <w:szCs w:val="24"/>
        </w:rPr>
        <w:t xml:space="preserve"> short-, long- and medium-term scheduling?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Long term scheduler determines which programs are admitted to the system for processing. It controls the degree of multiprogramming. Once admitted, a job becomes a process.  </w:t>
      </w:r>
      <w:r w:rsidRPr="009930A1">
        <w:rPr>
          <w:rFonts w:ascii="Times New Roman" w:eastAsia="Times New Roman" w:hAnsi="Times New Roman" w:cs="Times New Roman"/>
          <w:color w:val="333333"/>
          <w:sz w:val="24"/>
          <w:szCs w:val="24"/>
        </w:rPr>
        <w:br/>
        <w:t>Medium term scheduling is part of the swapping function. This relates to processes that are in a blocked or suspended state. They are swapped out of real-memory until they are ready to execute. The swapping-in decision is based on memory-management criteria. </w:t>
      </w:r>
      <w:r w:rsidRPr="009930A1">
        <w:rPr>
          <w:rFonts w:ascii="Times New Roman" w:eastAsia="Times New Roman" w:hAnsi="Times New Roman" w:cs="Times New Roman"/>
          <w:color w:val="333333"/>
          <w:sz w:val="24"/>
          <w:szCs w:val="24"/>
        </w:rPr>
        <w:br/>
        <w:t xml:space="preserve">Short term scheduler, also </w:t>
      </w:r>
      <w:proofErr w:type="spellStart"/>
      <w:r w:rsidRPr="009930A1">
        <w:rPr>
          <w:rFonts w:ascii="Times New Roman" w:eastAsia="Times New Roman" w:hAnsi="Times New Roman" w:cs="Times New Roman"/>
          <w:color w:val="333333"/>
          <w:sz w:val="24"/>
          <w:szCs w:val="24"/>
        </w:rPr>
        <w:t>know</w:t>
      </w:r>
      <w:proofErr w:type="spellEnd"/>
      <w:r w:rsidRPr="009930A1">
        <w:rPr>
          <w:rFonts w:ascii="Times New Roman" w:eastAsia="Times New Roman" w:hAnsi="Times New Roman" w:cs="Times New Roman"/>
          <w:color w:val="333333"/>
          <w:sz w:val="24"/>
          <w:szCs w:val="24"/>
        </w:rPr>
        <w:t xml:space="preserve"> as a dispatcher executes most frequently, and makes the finest-grained decision of which process should execute next. This scheduler is invoked whenever an event occurs. It may lead to interruption of one process by preemption.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7.What</w:t>
      </w:r>
      <w:proofErr w:type="gramEnd"/>
      <w:r w:rsidRPr="009930A1">
        <w:rPr>
          <w:rFonts w:ascii="Times New Roman" w:eastAsia="Times New Roman" w:hAnsi="Times New Roman" w:cs="Times New Roman"/>
          <w:b/>
          <w:bCs/>
          <w:i/>
          <w:iCs/>
          <w:color w:val="CC0000"/>
          <w:sz w:val="24"/>
          <w:szCs w:val="24"/>
        </w:rPr>
        <w:t xml:space="preserve"> are turnaround time and response time?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lastRenderedPageBreak/>
        <w:t>Turnaround time is the interval between the submission of a job and its completion. Response time is the interval between submission of a request, and the first response to that request.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8.What</w:t>
      </w:r>
      <w:proofErr w:type="gramEnd"/>
      <w:r w:rsidRPr="009930A1">
        <w:rPr>
          <w:rFonts w:ascii="Times New Roman" w:eastAsia="Times New Roman" w:hAnsi="Times New Roman" w:cs="Times New Roman"/>
          <w:b/>
          <w:bCs/>
          <w:i/>
          <w:iCs/>
          <w:color w:val="CC0000"/>
          <w:sz w:val="24"/>
          <w:szCs w:val="24"/>
        </w:rPr>
        <w:t xml:space="preserve"> are the typical elements of a process image?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User data: Modifiable part of user space. </w:t>
      </w:r>
      <w:proofErr w:type="gramStart"/>
      <w:r w:rsidRPr="009930A1">
        <w:rPr>
          <w:rFonts w:ascii="Times New Roman" w:eastAsia="Times New Roman" w:hAnsi="Times New Roman" w:cs="Times New Roman"/>
          <w:color w:val="333333"/>
          <w:sz w:val="24"/>
          <w:szCs w:val="24"/>
        </w:rPr>
        <w:t>May include program data, user stack area, and programs that may be modified.</w:t>
      </w:r>
      <w:proofErr w:type="gram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User program: The instructions to be executed. </w:t>
      </w:r>
      <w:r w:rsidRPr="009930A1">
        <w:rPr>
          <w:rFonts w:ascii="Times New Roman" w:eastAsia="Times New Roman" w:hAnsi="Times New Roman" w:cs="Times New Roman"/>
          <w:color w:val="333333"/>
          <w:sz w:val="24"/>
          <w:szCs w:val="24"/>
        </w:rPr>
        <w:br/>
        <w:t>System Stack: Each process has one or more LIFO stacks associated with it. Used to store parameters and calling addresses for procedure and system calls. </w:t>
      </w:r>
      <w:r w:rsidRPr="009930A1">
        <w:rPr>
          <w:rFonts w:ascii="Times New Roman" w:eastAsia="Times New Roman" w:hAnsi="Times New Roman" w:cs="Times New Roman"/>
          <w:color w:val="333333"/>
          <w:sz w:val="24"/>
          <w:szCs w:val="24"/>
        </w:rPr>
        <w:br/>
        <w:t>Process control Block (PCB): Info needed by the OS to control processes.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b/>
          <w:bCs/>
          <w:i/>
          <w:iCs/>
          <w:color w:val="CC0000"/>
          <w:sz w:val="24"/>
          <w:szCs w:val="24"/>
        </w:rPr>
        <w:t>9.What</w:t>
      </w:r>
      <w:proofErr w:type="gramEnd"/>
      <w:r w:rsidRPr="009930A1">
        <w:rPr>
          <w:rFonts w:ascii="Times New Roman" w:eastAsia="Times New Roman" w:hAnsi="Times New Roman" w:cs="Times New Roman"/>
          <w:b/>
          <w:bCs/>
          <w:i/>
          <w:iCs/>
          <w:color w:val="CC0000"/>
          <w:sz w:val="24"/>
          <w:szCs w:val="24"/>
        </w:rPr>
        <w:t xml:space="preserve"> is the Translation </w:t>
      </w:r>
      <w:proofErr w:type="spellStart"/>
      <w:r w:rsidRPr="009930A1">
        <w:rPr>
          <w:rFonts w:ascii="Times New Roman" w:eastAsia="Times New Roman" w:hAnsi="Times New Roman" w:cs="Times New Roman"/>
          <w:b/>
          <w:bCs/>
          <w:i/>
          <w:iCs/>
          <w:color w:val="CC0000"/>
          <w:sz w:val="24"/>
          <w:szCs w:val="24"/>
        </w:rPr>
        <w:t>Lookaside</w:t>
      </w:r>
      <w:proofErr w:type="spellEnd"/>
      <w:r w:rsidRPr="009930A1">
        <w:rPr>
          <w:rFonts w:ascii="Times New Roman" w:eastAsia="Times New Roman" w:hAnsi="Times New Roman" w:cs="Times New Roman"/>
          <w:b/>
          <w:bCs/>
          <w:i/>
          <w:iCs/>
          <w:color w:val="CC0000"/>
          <w:sz w:val="24"/>
          <w:szCs w:val="24"/>
        </w:rPr>
        <w:t xml:space="preserve"> Buffer (TLB)?</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 a cached system, the base addresses of the last few referenced pages is maintained in registers called the TLB that aids in faster lookup. TLB contains those page-table entries that have been most recently used. Normally, each virtual memory reference causes 2 physical memory accesses-- one to fetch appropriate page-table entry, and one to fetch the desired data. Using TLB in-between, this is reduced to just one physical memory access in cases of TLB-hit.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10</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the resident set and working set of a process?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Resident set is that portion of the process image that is actually in real-memory at a particular instant. Working set is that subset of resident set that is actually needed for execution. (Relate this to the variable-window size method for swapping techniques.)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11</w:t>
      </w:r>
      <w:proofErr w:type="gramStart"/>
      <w:r w:rsidRPr="009930A1">
        <w:rPr>
          <w:rFonts w:ascii="Times New Roman" w:eastAsia="Times New Roman" w:hAnsi="Times New Roman" w:cs="Times New Roman"/>
          <w:b/>
          <w:bCs/>
          <w:i/>
          <w:iCs/>
          <w:color w:val="CC0000"/>
          <w:sz w:val="24"/>
          <w:szCs w:val="24"/>
        </w:rPr>
        <w:t>.When</w:t>
      </w:r>
      <w:proofErr w:type="gramEnd"/>
      <w:r w:rsidRPr="009930A1">
        <w:rPr>
          <w:rFonts w:ascii="Times New Roman" w:eastAsia="Times New Roman" w:hAnsi="Times New Roman" w:cs="Times New Roman"/>
          <w:b/>
          <w:bCs/>
          <w:i/>
          <w:iCs/>
          <w:color w:val="CC0000"/>
          <w:sz w:val="24"/>
          <w:szCs w:val="24"/>
        </w:rPr>
        <w:t xml:space="preserve"> is a system in safe state?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The set of </w:t>
      </w:r>
      <w:proofErr w:type="spellStart"/>
      <w:r w:rsidRPr="009930A1">
        <w:rPr>
          <w:rFonts w:ascii="Times New Roman" w:eastAsia="Times New Roman" w:hAnsi="Times New Roman" w:cs="Times New Roman"/>
          <w:color w:val="333333"/>
          <w:sz w:val="24"/>
          <w:szCs w:val="24"/>
        </w:rPr>
        <w:t>dispatchable</w:t>
      </w:r>
      <w:proofErr w:type="spellEnd"/>
      <w:r w:rsidRPr="009930A1">
        <w:rPr>
          <w:rFonts w:ascii="Times New Roman" w:eastAsia="Times New Roman" w:hAnsi="Times New Roman" w:cs="Times New Roman"/>
          <w:color w:val="333333"/>
          <w:sz w:val="24"/>
          <w:szCs w:val="24"/>
        </w:rPr>
        <w:t xml:space="preserve"> processes is in a safe state if there </w:t>
      </w:r>
      <w:proofErr w:type="gramStart"/>
      <w:r w:rsidRPr="009930A1">
        <w:rPr>
          <w:rFonts w:ascii="Times New Roman" w:eastAsia="Times New Roman" w:hAnsi="Times New Roman" w:cs="Times New Roman"/>
          <w:color w:val="333333"/>
          <w:sz w:val="24"/>
          <w:szCs w:val="24"/>
        </w:rPr>
        <w:t>exists</w:t>
      </w:r>
      <w:proofErr w:type="gramEnd"/>
      <w:r w:rsidRPr="009930A1">
        <w:rPr>
          <w:rFonts w:ascii="Times New Roman" w:eastAsia="Times New Roman" w:hAnsi="Times New Roman" w:cs="Times New Roman"/>
          <w:color w:val="333333"/>
          <w:sz w:val="24"/>
          <w:szCs w:val="24"/>
        </w:rPr>
        <w:t xml:space="preserve"> at least one temporal order in which all processes can be run to completion without resulting in a deadlock.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12</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cycle stealing?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13</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meant by arm-stickiness?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If one or a few processes have a high access rate to data on one track of a storage disk, then they may monopolize the device by repeated requests to that track. This generally happens with most common device scheduling algorithms (LIFO, SSTF, C-SCAN, </w:t>
      </w:r>
      <w:proofErr w:type="spellStart"/>
      <w:r w:rsidRPr="009930A1">
        <w:rPr>
          <w:rFonts w:ascii="Times New Roman" w:eastAsia="Times New Roman" w:hAnsi="Times New Roman" w:cs="Times New Roman"/>
          <w:color w:val="333333"/>
          <w:sz w:val="24"/>
          <w:szCs w:val="24"/>
        </w:rPr>
        <w:t>etc</w:t>
      </w:r>
      <w:proofErr w:type="spellEnd"/>
      <w:r w:rsidRPr="009930A1">
        <w:rPr>
          <w:rFonts w:ascii="Times New Roman" w:eastAsia="Times New Roman" w:hAnsi="Times New Roman" w:cs="Times New Roman"/>
          <w:color w:val="333333"/>
          <w:sz w:val="24"/>
          <w:szCs w:val="24"/>
        </w:rPr>
        <w:t xml:space="preserve">). High-density </w:t>
      </w:r>
      <w:proofErr w:type="spellStart"/>
      <w:r w:rsidRPr="009930A1">
        <w:rPr>
          <w:rFonts w:ascii="Times New Roman" w:eastAsia="Times New Roman" w:hAnsi="Times New Roman" w:cs="Times New Roman"/>
          <w:color w:val="333333"/>
          <w:sz w:val="24"/>
          <w:szCs w:val="24"/>
        </w:rPr>
        <w:t>multisurface</w:t>
      </w:r>
      <w:proofErr w:type="spellEnd"/>
      <w:r w:rsidRPr="009930A1">
        <w:rPr>
          <w:rFonts w:ascii="Times New Roman" w:eastAsia="Times New Roman" w:hAnsi="Times New Roman" w:cs="Times New Roman"/>
          <w:color w:val="333333"/>
          <w:sz w:val="24"/>
          <w:szCs w:val="24"/>
        </w:rPr>
        <w:t xml:space="preserve"> disks are more likely to be affected by this than low density ones.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14</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the stipulations of C2 level security?</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C2 level security provides for: </w:t>
      </w:r>
      <w:r w:rsidRPr="009930A1">
        <w:rPr>
          <w:rFonts w:ascii="Times New Roman" w:eastAsia="Times New Roman" w:hAnsi="Times New Roman" w:cs="Times New Roman"/>
          <w:color w:val="333333"/>
          <w:sz w:val="24"/>
          <w:szCs w:val="24"/>
        </w:rPr>
        <w:br/>
        <w:t>Discretionary Access Control </w:t>
      </w:r>
      <w:r w:rsidRPr="009930A1">
        <w:rPr>
          <w:rFonts w:ascii="Times New Roman" w:eastAsia="Times New Roman" w:hAnsi="Times New Roman" w:cs="Times New Roman"/>
          <w:color w:val="333333"/>
          <w:sz w:val="24"/>
          <w:szCs w:val="24"/>
        </w:rPr>
        <w:br/>
        <w:t>Identification and Authentication </w:t>
      </w:r>
      <w:r w:rsidRPr="009930A1">
        <w:rPr>
          <w:rFonts w:ascii="Times New Roman" w:eastAsia="Times New Roman" w:hAnsi="Times New Roman" w:cs="Times New Roman"/>
          <w:color w:val="333333"/>
          <w:sz w:val="24"/>
          <w:szCs w:val="24"/>
        </w:rPr>
        <w:br/>
        <w:t>Auditing </w:t>
      </w:r>
      <w:r w:rsidRPr="009930A1">
        <w:rPr>
          <w:rFonts w:ascii="Times New Roman" w:eastAsia="Times New Roman" w:hAnsi="Times New Roman" w:cs="Times New Roman"/>
          <w:color w:val="333333"/>
          <w:sz w:val="24"/>
          <w:szCs w:val="24"/>
        </w:rPr>
        <w:br/>
        <w:t>Resource reuse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lastRenderedPageBreak/>
        <w:t>15.What is busy waiting?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The repeated execution of a loop of code while waiting for an event to occur is called busy-waiting. The CPU is not engaged in any real productive activity during this period, and the process does not progress toward completion.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16</w:t>
      </w:r>
      <w:proofErr w:type="gramStart"/>
      <w:r w:rsidRPr="009930A1">
        <w:rPr>
          <w:rFonts w:ascii="Times New Roman" w:eastAsia="Times New Roman" w:hAnsi="Times New Roman" w:cs="Times New Roman"/>
          <w:b/>
          <w:bCs/>
          <w:i/>
          <w:iCs/>
          <w:color w:val="CC0000"/>
          <w:sz w:val="24"/>
          <w:szCs w:val="24"/>
        </w:rPr>
        <w:t>.Explain</w:t>
      </w:r>
      <w:proofErr w:type="gramEnd"/>
      <w:r w:rsidRPr="009930A1">
        <w:rPr>
          <w:rFonts w:ascii="Times New Roman" w:eastAsia="Times New Roman" w:hAnsi="Times New Roman" w:cs="Times New Roman"/>
          <w:b/>
          <w:bCs/>
          <w:i/>
          <w:iCs/>
          <w:color w:val="CC0000"/>
          <w:sz w:val="24"/>
          <w:szCs w:val="24"/>
        </w:rPr>
        <w:t xml:space="preserve"> the popular multiprocessor thread-scheduling strategies.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Load Sharing: Processes are not assigned to a particular processor. A global queue of threads is maintained. Each processor, when idle, selects a thread from this queue. Note that load balancing refers to a scheme where work is allocated to processors on a more permanent basis.  </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Gang Scheduling: A set of related threads is scheduled to run on a set of processors at the same time, on a 1-to-1 basis.</w:t>
      </w:r>
      <w:proofErr w:type="gramEnd"/>
      <w:r w:rsidRPr="009930A1">
        <w:rPr>
          <w:rFonts w:ascii="Times New Roman" w:eastAsia="Times New Roman" w:hAnsi="Times New Roman" w:cs="Times New Roman"/>
          <w:color w:val="333333"/>
          <w:sz w:val="24"/>
          <w:szCs w:val="24"/>
        </w:rPr>
        <w:t xml:space="preserve"> Closely related threads / processes may be scheduled this way to reduce synchronization blocking, and minimize process switching. Group scheduling predated this strategy. </w:t>
      </w:r>
      <w:r w:rsidRPr="009930A1">
        <w:rPr>
          <w:rFonts w:ascii="Times New Roman" w:eastAsia="Times New Roman" w:hAnsi="Times New Roman" w:cs="Times New Roman"/>
          <w:color w:val="333333"/>
          <w:sz w:val="24"/>
          <w:szCs w:val="24"/>
        </w:rPr>
        <w:br/>
        <w:t>Dedicated processor assignment: Provides implicit scheduling defined by assignment of threads to processors. For the duration of program execution, each program is allocated a set of processors equal in number to the number of threads in the program. Processors are chosen from the available pool. </w:t>
      </w:r>
      <w:r w:rsidRPr="009930A1">
        <w:rPr>
          <w:rFonts w:ascii="Times New Roman" w:eastAsia="Times New Roman" w:hAnsi="Times New Roman" w:cs="Times New Roman"/>
          <w:color w:val="333333"/>
          <w:sz w:val="24"/>
          <w:szCs w:val="24"/>
        </w:rPr>
        <w:br/>
        <w:t>Dynamic scheduling: The number of thread in a program can be altered during the course of execution.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17</w:t>
      </w:r>
      <w:proofErr w:type="gramStart"/>
      <w:r w:rsidRPr="009930A1">
        <w:rPr>
          <w:rFonts w:ascii="Times New Roman" w:eastAsia="Times New Roman" w:hAnsi="Times New Roman" w:cs="Times New Roman"/>
          <w:b/>
          <w:bCs/>
          <w:i/>
          <w:iCs/>
          <w:color w:val="CC0000"/>
          <w:sz w:val="24"/>
          <w:szCs w:val="24"/>
        </w:rPr>
        <w:t>.When</w:t>
      </w:r>
      <w:proofErr w:type="gramEnd"/>
      <w:r w:rsidRPr="009930A1">
        <w:rPr>
          <w:rFonts w:ascii="Times New Roman" w:eastAsia="Times New Roman" w:hAnsi="Times New Roman" w:cs="Times New Roman"/>
          <w:b/>
          <w:bCs/>
          <w:i/>
          <w:iCs/>
          <w:color w:val="CC0000"/>
          <w:sz w:val="24"/>
          <w:szCs w:val="24"/>
        </w:rPr>
        <w:t xml:space="preserve"> does the condition 'rendezvous' arise?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 message passing, it is the condition in which, both, the sender and receiver are blocked until the message is delivered.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18</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a trap and trapdoor?</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Trapdoor is a secret undocumented entry point into a program used to grant access without normal methods of access authentication. A trap is a software interrupt, usually the result of an error condition.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19</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local and global page replacements?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Local replacement means that an incoming page is brought in only to the relevant process' address space. Global replacement policy allows any page frame from any process to be replaced. The latter is applicable to variable partitions model only.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20</w:t>
      </w:r>
      <w:proofErr w:type="gramStart"/>
      <w:r w:rsidRPr="009930A1">
        <w:rPr>
          <w:rFonts w:ascii="Times New Roman" w:eastAsia="Times New Roman" w:hAnsi="Times New Roman" w:cs="Times New Roman"/>
          <w:b/>
          <w:bCs/>
          <w:i/>
          <w:iCs/>
          <w:color w:val="CC0000"/>
          <w:sz w:val="24"/>
          <w:szCs w:val="24"/>
        </w:rPr>
        <w:t>.Define</w:t>
      </w:r>
      <w:proofErr w:type="gramEnd"/>
      <w:r w:rsidRPr="009930A1">
        <w:rPr>
          <w:rFonts w:ascii="Times New Roman" w:eastAsia="Times New Roman" w:hAnsi="Times New Roman" w:cs="Times New Roman"/>
          <w:b/>
          <w:bCs/>
          <w:i/>
          <w:iCs/>
          <w:color w:val="CC0000"/>
          <w:sz w:val="24"/>
          <w:szCs w:val="24"/>
        </w:rPr>
        <w:t xml:space="preserve"> latency, transfer and seek time with respect to disk I/O.</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Seek time is the time required to move the disk arm to the required track. Rotational delay or latency is the time it takes for the beginning of the required sector to reach the head. Sum of seek time (if any) and latency is the access time. Time taken to actually transfer a span of data is transfer time.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21</w:t>
      </w:r>
      <w:proofErr w:type="gramStart"/>
      <w:r w:rsidRPr="009930A1">
        <w:rPr>
          <w:rFonts w:ascii="Times New Roman" w:eastAsia="Times New Roman" w:hAnsi="Times New Roman" w:cs="Times New Roman"/>
          <w:b/>
          <w:bCs/>
          <w:i/>
          <w:iCs/>
          <w:color w:val="CC0000"/>
          <w:sz w:val="24"/>
          <w:szCs w:val="24"/>
        </w:rPr>
        <w:t>.Describe</w:t>
      </w:r>
      <w:proofErr w:type="gramEnd"/>
      <w:r w:rsidRPr="009930A1">
        <w:rPr>
          <w:rFonts w:ascii="Times New Roman" w:eastAsia="Times New Roman" w:hAnsi="Times New Roman" w:cs="Times New Roman"/>
          <w:b/>
          <w:bCs/>
          <w:i/>
          <w:iCs/>
          <w:color w:val="CC0000"/>
          <w:sz w:val="24"/>
          <w:szCs w:val="24"/>
        </w:rPr>
        <w:t xml:space="preserve"> the Buddy system of memory allocation.</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Free memory is maintained in linked lists, each of equal sized blocks. Any such block is of size 2^k. When some memory is required by a process, the block size of next higher order is chosen, and broken into two. Note that the two such pieces differ in address only in their </w:t>
      </w:r>
      <w:proofErr w:type="spellStart"/>
      <w:r w:rsidRPr="009930A1">
        <w:rPr>
          <w:rFonts w:ascii="Times New Roman" w:eastAsia="Times New Roman" w:hAnsi="Times New Roman" w:cs="Times New Roman"/>
          <w:color w:val="333333"/>
          <w:sz w:val="24"/>
          <w:szCs w:val="24"/>
        </w:rPr>
        <w:t>kth</w:t>
      </w:r>
      <w:proofErr w:type="spellEnd"/>
      <w:r w:rsidRPr="009930A1">
        <w:rPr>
          <w:rFonts w:ascii="Times New Roman" w:eastAsia="Times New Roman" w:hAnsi="Times New Roman" w:cs="Times New Roman"/>
          <w:color w:val="333333"/>
          <w:sz w:val="24"/>
          <w:szCs w:val="24"/>
        </w:rPr>
        <w:t xml:space="preserve"> bit. Such pieces are called buddies. When any used block is freed, the OS checks to see if its buddy is also free. If so, it is rejoined, and put into the original free-block linked-list.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lastRenderedPageBreak/>
        <w:br/>
      </w:r>
      <w:r w:rsidRPr="009930A1">
        <w:rPr>
          <w:rFonts w:ascii="Times New Roman" w:eastAsia="Times New Roman" w:hAnsi="Times New Roman" w:cs="Times New Roman"/>
          <w:b/>
          <w:bCs/>
          <w:i/>
          <w:iCs/>
          <w:color w:val="CC0000"/>
          <w:sz w:val="24"/>
          <w:szCs w:val="24"/>
        </w:rPr>
        <w:t>22</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time-stamping?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It is a technique proposed by </w:t>
      </w:r>
      <w:proofErr w:type="spellStart"/>
      <w:r w:rsidRPr="009930A1">
        <w:rPr>
          <w:rFonts w:ascii="Times New Roman" w:eastAsia="Times New Roman" w:hAnsi="Times New Roman" w:cs="Times New Roman"/>
          <w:color w:val="333333"/>
          <w:sz w:val="24"/>
          <w:szCs w:val="24"/>
        </w:rPr>
        <w:t>Lamport</w:t>
      </w:r>
      <w:proofErr w:type="spellEnd"/>
      <w:r w:rsidRPr="009930A1">
        <w:rPr>
          <w:rFonts w:ascii="Times New Roman" w:eastAsia="Times New Roman" w:hAnsi="Times New Roman" w:cs="Times New Roman"/>
          <w:color w:val="333333"/>
          <w:sz w:val="24"/>
          <w:szCs w:val="24"/>
        </w:rPr>
        <w:t xml:space="preserve">, used to order events in a distributed system without the use of clocks. This scheme is intended to order events consisting of the transmission of messages. Each system 'i' in the network maintains a counter </w:t>
      </w:r>
      <w:proofErr w:type="spellStart"/>
      <w:r w:rsidRPr="009930A1">
        <w:rPr>
          <w:rFonts w:ascii="Times New Roman" w:eastAsia="Times New Roman" w:hAnsi="Times New Roman" w:cs="Times New Roman"/>
          <w:color w:val="333333"/>
          <w:sz w:val="24"/>
          <w:szCs w:val="24"/>
        </w:rPr>
        <w:t>Ci</w:t>
      </w:r>
      <w:proofErr w:type="spellEnd"/>
      <w:r w:rsidRPr="009930A1">
        <w:rPr>
          <w:rFonts w:ascii="Times New Roman" w:eastAsia="Times New Roman" w:hAnsi="Times New Roman" w:cs="Times New Roman"/>
          <w:color w:val="333333"/>
          <w:sz w:val="24"/>
          <w:szCs w:val="24"/>
        </w:rPr>
        <w:t xml:space="preserve">. </w:t>
      </w:r>
      <w:proofErr w:type="gramStart"/>
      <w:r w:rsidRPr="009930A1">
        <w:rPr>
          <w:rFonts w:ascii="Times New Roman" w:eastAsia="Times New Roman" w:hAnsi="Times New Roman" w:cs="Times New Roman"/>
          <w:color w:val="333333"/>
          <w:sz w:val="24"/>
          <w:szCs w:val="24"/>
        </w:rPr>
        <w:t>Every time a system transmits a message, it increments its counter by 1 and attaches the time-stamp Ti to the message.</w:t>
      </w:r>
      <w:proofErr w:type="gramEnd"/>
      <w:r w:rsidRPr="009930A1">
        <w:rPr>
          <w:rFonts w:ascii="Times New Roman" w:eastAsia="Times New Roman" w:hAnsi="Times New Roman" w:cs="Times New Roman"/>
          <w:color w:val="333333"/>
          <w:sz w:val="24"/>
          <w:szCs w:val="24"/>
        </w:rPr>
        <w:t xml:space="preserve"> When a message is received, the receiving system 'j' sets its counter </w:t>
      </w:r>
      <w:proofErr w:type="spellStart"/>
      <w:r w:rsidRPr="009930A1">
        <w:rPr>
          <w:rFonts w:ascii="Times New Roman" w:eastAsia="Times New Roman" w:hAnsi="Times New Roman" w:cs="Times New Roman"/>
          <w:color w:val="333333"/>
          <w:sz w:val="24"/>
          <w:szCs w:val="24"/>
        </w:rPr>
        <w:t>Cj</w:t>
      </w:r>
      <w:proofErr w:type="spellEnd"/>
      <w:r w:rsidRPr="009930A1">
        <w:rPr>
          <w:rFonts w:ascii="Times New Roman" w:eastAsia="Times New Roman" w:hAnsi="Times New Roman" w:cs="Times New Roman"/>
          <w:color w:val="333333"/>
          <w:sz w:val="24"/>
          <w:szCs w:val="24"/>
        </w:rPr>
        <w:t xml:space="preserve"> to 1 more than the maximum of its current value and the incoming time-stamp Ti. At each site, the ordering of messages is determined by the following rules: For messages x from site i and y from site j, x precedes y if one of the following conditions holds</w:t>
      </w:r>
      <w:proofErr w:type="gramStart"/>
      <w:r w:rsidRPr="009930A1">
        <w:rPr>
          <w:rFonts w:ascii="Times New Roman" w:eastAsia="Times New Roman" w:hAnsi="Times New Roman" w:cs="Times New Roman"/>
          <w:color w:val="333333"/>
          <w:sz w:val="24"/>
          <w:szCs w:val="24"/>
        </w:rPr>
        <w:t>....(</w:t>
      </w:r>
      <w:proofErr w:type="gramEnd"/>
      <w:r w:rsidRPr="009930A1">
        <w:rPr>
          <w:rFonts w:ascii="Times New Roman" w:eastAsia="Times New Roman" w:hAnsi="Times New Roman" w:cs="Times New Roman"/>
          <w:color w:val="333333"/>
          <w:sz w:val="24"/>
          <w:szCs w:val="24"/>
        </w:rPr>
        <w:t>a) if Ti</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23.How are the wait/signal operations for monitor different from those for semaphores?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If a process in a monitor signal and no task is waiting on the condition variable, the signal is lost. So this allows easier program design. Whereas in semaphores, every operation affects the value of the semaphore, so the wait and signal operations should be perfectly balanced in the program.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24</w:t>
      </w:r>
      <w:proofErr w:type="gramStart"/>
      <w:r w:rsidRPr="009930A1">
        <w:rPr>
          <w:rFonts w:ascii="Times New Roman" w:eastAsia="Times New Roman" w:hAnsi="Times New Roman" w:cs="Times New Roman"/>
          <w:b/>
          <w:bCs/>
          <w:i/>
          <w:iCs/>
          <w:color w:val="CC0000"/>
          <w:sz w:val="24"/>
          <w:szCs w:val="24"/>
        </w:rPr>
        <w:t>.In</w:t>
      </w:r>
      <w:proofErr w:type="gramEnd"/>
      <w:r w:rsidRPr="009930A1">
        <w:rPr>
          <w:rFonts w:ascii="Times New Roman" w:eastAsia="Times New Roman" w:hAnsi="Times New Roman" w:cs="Times New Roman"/>
          <w:b/>
          <w:bCs/>
          <w:i/>
          <w:iCs/>
          <w:color w:val="CC0000"/>
          <w:sz w:val="24"/>
          <w:szCs w:val="24"/>
        </w:rPr>
        <w:t xml:space="preserve"> the context of memory management, what are placement and replacement algorithms?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Placement algorithms determine where in available real-memory to load a program. Common methods are first-fit, next-fit, </w:t>
      </w:r>
      <w:proofErr w:type="gramStart"/>
      <w:r w:rsidRPr="009930A1">
        <w:rPr>
          <w:rFonts w:ascii="Times New Roman" w:eastAsia="Times New Roman" w:hAnsi="Times New Roman" w:cs="Times New Roman"/>
          <w:color w:val="333333"/>
          <w:sz w:val="24"/>
          <w:szCs w:val="24"/>
        </w:rPr>
        <w:t>best</w:t>
      </w:r>
      <w:proofErr w:type="gramEnd"/>
      <w:r w:rsidRPr="009930A1">
        <w:rPr>
          <w:rFonts w:ascii="Times New Roman" w:eastAsia="Times New Roman" w:hAnsi="Times New Roman" w:cs="Times New Roman"/>
          <w:color w:val="333333"/>
          <w:sz w:val="24"/>
          <w:szCs w:val="24"/>
        </w:rPr>
        <w:t xml:space="preserve">-fit. Replacement algorithms are used when memory is full, and one process (or part of a process) needs to be swapped out to accommodate a new program. The replacement algorithm determines which </w:t>
      </w:r>
      <w:proofErr w:type="gramStart"/>
      <w:r w:rsidRPr="009930A1">
        <w:rPr>
          <w:rFonts w:ascii="Times New Roman" w:eastAsia="Times New Roman" w:hAnsi="Times New Roman" w:cs="Times New Roman"/>
          <w:color w:val="333333"/>
          <w:sz w:val="24"/>
          <w:szCs w:val="24"/>
        </w:rPr>
        <w:t>are the partitions to be swapped out</w:t>
      </w:r>
      <w:proofErr w:type="gram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25</w:t>
      </w:r>
      <w:proofErr w:type="gramStart"/>
      <w:r w:rsidRPr="009930A1">
        <w:rPr>
          <w:rFonts w:ascii="Times New Roman" w:eastAsia="Times New Roman" w:hAnsi="Times New Roman" w:cs="Times New Roman"/>
          <w:b/>
          <w:bCs/>
          <w:i/>
          <w:iCs/>
          <w:color w:val="CC0000"/>
          <w:sz w:val="24"/>
          <w:szCs w:val="24"/>
        </w:rPr>
        <w:t>.In</w:t>
      </w:r>
      <w:proofErr w:type="gramEnd"/>
      <w:r w:rsidRPr="009930A1">
        <w:rPr>
          <w:rFonts w:ascii="Times New Roman" w:eastAsia="Times New Roman" w:hAnsi="Times New Roman" w:cs="Times New Roman"/>
          <w:b/>
          <w:bCs/>
          <w:i/>
          <w:iCs/>
          <w:color w:val="CC0000"/>
          <w:sz w:val="24"/>
          <w:szCs w:val="24"/>
        </w:rPr>
        <w:t xml:space="preserve"> loading programs into memory, what is the difference between load-time dynamic linking and run-time dynamic linking?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For load-time dynamic linking: Load module to be loaded is read into memory. Any reference to a target external module causes that module to be loaded and the references are updated to a relative address from the start base address of the application module.  </w:t>
      </w:r>
      <w:r w:rsidRPr="009930A1">
        <w:rPr>
          <w:rFonts w:ascii="Times New Roman" w:eastAsia="Times New Roman" w:hAnsi="Times New Roman" w:cs="Times New Roman"/>
          <w:color w:val="333333"/>
          <w:sz w:val="24"/>
          <w:szCs w:val="24"/>
        </w:rPr>
        <w:br/>
        <w:t>With run-time dynamic loading: Some of the linking is postponed until actual reference during execution. Then the correct module is loaded and linked.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26</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demand- and pre-paging?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With demand paging, a page is brought into memory only when a location on that page is actually referenced during execution. With pre-paging, pages other than the one demanded by a page fault are brought in. The selection of such pages is done based on common access patterns, especially for secondary memory devices.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27</w:t>
      </w:r>
      <w:proofErr w:type="gramStart"/>
      <w:r w:rsidRPr="009930A1">
        <w:rPr>
          <w:rFonts w:ascii="Times New Roman" w:eastAsia="Times New Roman" w:hAnsi="Times New Roman" w:cs="Times New Roman"/>
          <w:b/>
          <w:bCs/>
          <w:i/>
          <w:iCs/>
          <w:color w:val="CC0000"/>
          <w:sz w:val="24"/>
          <w:szCs w:val="24"/>
        </w:rPr>
        <w:t>.Paging</w:t>
      </w:r>
      <w:proofErr w:type="gramEnd"/>
      <w:r w:rsidRPr="009930A1">
        <w:rPr>
          <w:rFonts w:ascii="Times New Roman" w:eastAsia="Times New Roman" w:hAnsi="Times New Roman" w:cs="Times New Roman"/>
          <w:b/>
          <w:bCs/>
          <w:i/>
          <w:iCs/>
          <w:color w:val="CC0000"/>
          <w:sz w:val="24"/>
          <w:szCs w:val="24"/>
        </w:rPr>
        <w:t xml:space="preserve"> a memory management function, while multiprogramming a processor management function, are the two interdependent?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Yes.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28</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page cannibalizing?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Page swapping or page replacements are called page cannibalizing.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29</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has triggered the need for multitasking in PCs?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Increased speed and memory capacity of microprocessors together with the support fir virtual memory and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lastRenderedPageBreak/>
        <w:t>Growth of client server computing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 xml:space="preserve">30.What are the four layers that Windows NT </w:t>
      </w:r>
      <w:proofErr w:type="gramStart"/>
      <w:r w:rsidRPr="009930A1">
        <w:rPr>
          <w:rFonts w:ascii="Times New Roman" w:eastAsia="Times New Roman" w:hAnsi="Times New Roman" w:cs="Times New Roman"/>
          <w:b/>
          <w:bCs/>
          <w:i/>
          <w:iCs/>
          <w:color w:val="CC0000"/>
          <w:sz w:val="24"/>
          <w:szCs w:val="24"/>
        </w:rPr>
        <w:t>have</w:t>
      </w:r>
      <w:proofErr w:type="gramEnd"/>
      <w:r w:rsidRPr="009930A1">
        <w:rPr>
          <w:rFonts w:ascii="Times New Roman" w:eastAsia="Times New Roman" w:hAnsi="Times New Roman" w:cs="Times New Roman"/>
          <w:b/>
          <w:bCs/>
          <w:i/>
          <w:iCs/>
          <w:color w:val="CC0000"/>
          <w:sz w:val="24"/>
          <w:szCs w:val="24"/>
        </w:rPr>
        <w:t xml:space="preserve"> in order to achieve independence?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Hardware abstraction layer </w:t>
      </w:r>
      <w:r w:rsidRPr="009930A1">
        <w:rPr>
          <w:rFonts w:ascii="Times New Roman" w:eastAsia="Times New Roman" w:hAnsi="Times New Roman" w:cs="Times New Roman"/>
          <w:color w:val="333333"/>
          <w:sz w:val="24"/>
          <w:szCs w:val="24"/>
        </w:rPr>
        <w:br/>
        <w:t>Kernel </w:t>
      </w:r>
      <w:r w:rsidRPr="009930A1">
        <w:rPr>
          <w:rFonts w:ascii="Times New Roman" w:eastAsia="Times New Roman" w:hAnsi="Times New Roman" w:cs="Times New Roman"/>
          <w:color w:val="333333"/>
          <w:sz w:val="24"/>
          <w:szCs w:val="24"/>
        </w:rPr>
        <w:br/>
        <w:t>Subsystems </w:t>
      </w:r>
      <w:r w:rsidRPr="009930A1">
        <w:rPr>
          <w:rFonts w:ascii="Times New Roman" w:eastAsia="Times New Roman" w:hAnsi="Times New Roman" w:cs="Times New Roman"/>
          <w:color w:val="333333"/>
          <w:sz w:val="24"/>
          <w:szCs w:val="24"/>
        </w:rPr>
        <w:br/>
        <w:t>System Services.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31</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SMP?</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To achieve maximum efficiency and reliability a mode of operation known as symmetric multiprocessing is used. In essence, with SMP any process or threads can be assigned to any processor.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32</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the key object oriented concepts used by Windows 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Encapsulation </w:t>
      </w:r>
      <w:r w:rsidRPr="009930A1">
        <w:rPr>
          <w:rFonts w:ascii="Times New Roman" w:eastAsia="Times New Roman" w:hAnsi="Times New Roman" w:cs="Times New Roman"/>
          <w:color w:val="333333"/>
          <w:sz w:val="24"/>
          <w:szCs w:val="24"/>
        </w:rPr>
        <w:br/>
        <w:t>Object class and instance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33.Is Windows NT a full blown object oriented operating system? Give reasons.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xml:space="preserve">No Windows NT is not so, because </w:t>
      </w:r>
      <w:proofErr w:type="spellStart"/>
      <w:r w:rsidRPr="009930A1">
        <w:rPr>
          <w:rFonts w:ascii="Times New Roman" w:eastAsia="Times New Roman" w:hAnsi="Times New Roman" w:cs="Times New Roman"/>
          <w:color w:val="333333"/>
          <w:sz w:val="24"/>
          <w:szCs w:val="24"/>
        </w:rPr>
        <w:t>its</w:t>
      </w:r>
      <w:proofErr w:type="spellEnd"/>
      <w:r w:rsidRPr="009930A1">
        <w:rPr>
          <w:rFonts w:ascii="Times New Roman" w:eastAsia="Times New Roman" w:hAnsi="Times New Roman" w:cs="Times New Roman"/>
          <w:color w:val="333333"/>
          <w:sz w:val="24"/>
          <w:szCs w:val="24"/>
        </w:rPr>
        <w:t xml:space="preserve"> not implemented in object oriented language and the data structures reside within one executive component and are not represented as objects and it does not support object oriented capabilities .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34</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a drawback of MVT?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It does not have the features like</w:t>
      </w:r>
      <w:proofErr w:type="gramStart"/>
      <w:r w:rsidRPr="009930A1">
        <w:rPr>
          <w:rFonts w:ascii="Times New Roman" w:eastAsia="Times New Roman" w:hAnsi="Times New Roman" w:cs="Times New Roman"/>
          <w:color w:val="333333"/>
          <w:sz w:val="24"/>
          <w:szCs w:val="24"/>
        </w:rPr>
        <w:t>  </w:t>
      </w:r>
      <w:proofErr w:type="gramEnd"/>
      <w:r w:rsidRPr="009930A1">
        <w:rPr>
          <w:rFonts w:ascii="Times New Roman" w:eastAsia="Times New Roman" w:hAnsi="Times New Roman" w:cs="Times New Roman"/>
          <w:color w:val="333333"/>
          <w:sz w:val="24"/>
          <w:szCs w:val="24"/>
        </w:rPr>
        <w:br/>
        <w:t>ability to support multiple processors </w:t>
      </w:r>
      <w:r w:rsidRPr="009930A1">
        <w:rPr>
          <w:rFonts w:ascii="Times New Roman" w:eastAsia="Times New Roman" w:hAnsi="Times New Roman" w:cs="Times New Roman"/>
          <w:color w:val="333333"/>
          <w:sz w:val="24"/>
          <w:szCs w:val="24"/>
        </w:rPr>
        <w:br/>
        <w:t>virtual storage </w:t>
      </w:r>
      <w:r w:rsidRPr="009930A1">
        <w:rPr>
          <w:rFonts w:ascii="Times New Roman" w:eastAsia="Times New Roman" w:hAnsi="Times New Roman" w:cs="Times New Roman"/>
          <w:color w:val="333333"/>
          <w:sz w:val="24"/>
          <w:szCs w:val="24"/>
        </w:rPr>
        <w:br/>
        <w:t>source level debugging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35.What is process spawning?</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When the OS at the explicit request of another process creates a process, this action is called process spawning.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36</w:t>
      </w:r>
      <w:proofErr w:type="gramStart"/>
      <w:r w:rsidRPr="009930A1">
        <w:rPr>
          <w:rFonts w:ascii="Times New Roman" w:eastAsia="Times New Roman" w:hAnsi="Times New Roman" w:cs="Times New Roman"/>
          <w:b/>
          <w:bCs/>
          <w:i/>
          <w:iCs/>
          <w:color w:val="CC0000"/>
          <w:sz w:val="24"/>
          <w:szCs w:val="24"/>
        </w:rPr>
        <w:t>.How</w:t>
      </w:r>
      <w:proofErr w:type="gramEnd"/>
      <w:r w:rsidRPr="009930A1">
        <w:rPr>
          <w:rFonts w:ascii="Times New Roman" w:eastAsia="Times New Roman" w:hAnsi="Times New Roman" w:cs="Times New Roman"/>
          <w:b/>
          <w:bCs/>
          <w:i/>
          <w:iCs/>
          <w:color w:val="CC0000"/>
          <w:sz w:val="24"/>
          <w:szCs w:val="24"/>
        </w:rPr>
        <w:t xml:space="preserve"> many jobs can be run concurrently on MVT?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15 jobs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37.List out some reasons for process termination.</w:t>
      </w:r>
      <w:proofErr w:type="gram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Normal completion </w:t>
      </w:r>
      <w:r w:rsidRPr="009930A1">
        <w:rPr>
          <w:rFonts w:ascii="Times New Roman" w:eastAsia="Times New Roman" w:hAnsi="Times New Roman" w:cs="Times New Roman"/>
          <w:color w:val="333333"/>
          <w:sz w:val="24"/>
          <w:szCs w:val="24"/>
        </w:rPr>
        <w:br/>
        <w:t>Time limit exceeded </w:t>
      </w:r>
      <w:r w:rsidRPr="009930A1">
        <w:rPr>
          <w:rFonts w:ascii="Times New Roman" w:eastAsia="Times New Roman" w:hAnsi="Times New Roman" w:cs="Times New Roman"/>
          <w:color w:val="333333"/>
          <w:sz w:val="24"/>
          <w:szCs w:val="24"/>
        </w:rPr>
        <w:br/>
        <w:t>Memory unavailable </w:t>
      </w:r>
      <w:r w:rsidRPr="009930A1">
        <w:rPr>
          <w:rFonts w:ascii="Times New Roman" w:eastAsia="Times New Roman" w:hAnsi="Times New Roman" w:cs="Times New Roman"/>
          <w:color w:val="333333"/>
          <w:sz w:val="24"/>
          <w:szCs w:val="24"/>
        </w:rPr>
        <w:br/>
        <w:t>Bounds violation </w:t>
      </w:r>
      <w:r w:rsidRPr="009930A1">
        <w:rPr>
          <w:rFonts w:ascii="Times New Roman" w:eastAsia="Times New Roman" w:hAnsi="Times New Roman" w:cs="Times New Roman"/>
          <w:color w:val="333333"/>
          <w:sz w:val="24"/>
          <w:szCs w:val="24"/>
        </w:rPr>
        <w:br/>
        <w:t>Protection error </w:t>
      </w:r>
      <w:r w:rsidRPr="009930A1">
        <w:rPr>
          <w:rFonts w:ascii="Times New Roman" w:eastAsia="Times New Roman" w:hAnsi="Times New Roman" w:cs="Times New Roman"/>
          <w:color w:val="333333"/>
          <w:sz w:val="24"/>
          <w:szCs w:val="24"/>
        </w:rPr>
        <w:br/>
        <w:t>Arithmetic error </w:t>
      </w:r>
      <w:r w:rsidRPr="009930A1">
        <w:rPr>
          <w:rFonts w:ascii="Times New Roman" w:eastAsia="Times New Roman" w:hAnsi="Times New Roman" w:cs="Times New Roman"/>
          <w:color w:val="333333"/>
          <w:sz w:val="24"/>
          <w:szCs w:val="24"/>
        </w:rPr>
        <w:br/>
        <w:t>Time overrun </w:t>
      </w:r>
      <w:r w:rsidRPr="009930A1">
        <w:rPr>
          <w:rFonts w:ascii="Times New Roman" w:eastAsia="Times New Roman" w:hAnsi="Times New Roman" w:cs="Times New Roman"/>
          <w:color w:val="333333"/>
          <w:sz w:val="24"/>
          <w:szCs w:val="24"/>
        </w:rPr>
        <w:br/>
        <w:t>I/O failure </w:t>
      </w:r>
      <w:r w:rsidRPr="009930A1">
        <w:rPr>
          <w:rFonts w:ascii="Times New Roman" w:eastAsia="Times New Roman" w:hAnsi="Times New Roman" w:cs="Times New Roman"/>
          <w:color w:val="333333"/>
          <w:sz w:val="24"/>
          <w:szCs w:val="24"/>
        </w:rPr>
        <w:br/>
        <w:t>Invalid instruction </w:t>
      </w:r>
      <w:r w:rsidRPr="009930A1">
        <w:rPr>
          <w:rFonts w:ascii="Times New Roman" w:eastAsia="Times New Roman" w:hAnsi="Times New Roman" w:cs="Times New Roman"/>
          <w:color w:val="333333"/>
          <w:sz w:val="24"/>
          <w:szCs w:val="24"/>
        </w:rPr>
        <w:br/>
        <w:t>Privileged instruction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lastRenderedPageBreak/>
        <w:t>Data misuse </w:t>
      </w:r>
      <w:r w:rsidRPr="009930A1">
        <w:rPr>
          <w:rFonts w:ascii="Times New Roman" w:eastAsia="Times New Roman" w:hAnsi="Times New Roman" w:cs="Times New Roman"/>
          <w:color w:val="333333"/>
          <w:sz w:val="24"/>
          <w:szCs w:val="24"/>
        </w:rPr>
        <w:br/>
        <w:t>Operator or OS intervention </w:t>
      </w:r>
      <w:r w:rsidRPr="009930A1">
        <w:rPr>
          <w:rFonts w:ascii="Times New Roman" w:eastAsia="Times New Roman" w:hAnsi="Times New Roman" w:cs="Times New Roman"/>
          <w:color w:val="333333"/>
          <w:sz w:val="24"/>
          <w:szCs w:val="24"/>
        </w:rPr>
        <w:br/>
        <w:t>Parent termination.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38</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the reasons for process suspension?</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swapping</w:t>
      </w:r>
      <w:proofErr w:type="gram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interactive user request </w:t>
      </w:r>
      <w:r w:rsidRPr="009930A1">
        <w:rPr>
          <w:rFonts w:ascii="Times New Roman" w:eastAsia="Times New Roman" w:hAnsi="Times New Roman" w:cs="Times New Roman"/>
          <w:color w:val="333333"/>
          <w:sz w:val="24"/>
          <w:szCs w:val="24"/>
        </w:rPr>
        <w:br/>
        <w:t>timing </w:t>
      </w:r>
      <w:r w:rsidRPr="009930A1">
        <w:rPr>
          <w:rFonts w:ascii="Times New Roman" w:eastAsia="Times New Roman" w:hAnsi="Times New Roman" w:cs="Times New Roman"/>
          <w:color w:val="333333"/>
          <w:sz w:val="24"/>
          <w:szCs w:val="24"/>
        </w:rPr>
        <w:br/>
        <w:t>parent process request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39.What is process migration?</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It is the transfer of sufficient amount of the state of process from one machine to the target machine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40.What is mutant?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 Windows NT a mutant provides kernel mode or user mode mutual exclusion with the notion of ownership.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41</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an idle thread?</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The special thread a dispatcher will execute when no ready thread is found.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42</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w:t>
      </w:r>
      <w:proofErr w:type="spellStart"/>
      <w:r w:rsidRPr="009930A1">
        <w:rPr>
          <w:rFonts w:ascii="Times New Roman" w:eastAsia="Times New Roman" w:hAnsi="Times New Roman" w:cs="Times New Roman"/>
          <w:b/>
          <w:bCs/>
          <w:i/>
          <w:iCs/>
          <w:color w:val="CC0000"/>
          <w:sz w:val="24"/>
          <w:szCs w:val="24"/>
        </w:rPr>
        <w:t>FtDisk</w:t>
      </w:r>
      <w:proofErr w:type="spellEnd"/>
      <w:r w:rsidRPr="009930A1">
        <w:rPr>
          <w:rFonts w:ascii="Times New Roman" w:eastAsia="Times New Roman" w:hAnsi="Times New Roman" w:cs="Times New Roman"/>
          <w:b/>
          <w:bCs/>
          <w:i/>
          <w:iCs/>
          <w:color w:val="CC0000"/>
          <w:sz w:val="24"/>
          <w:szCs w:val="24"/>
        </w:rPr>
        <w: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It is a fault tolerance disk driver for Windows NT.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43.What are the possible threads a thread can have?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Ready </w:t>
      </w:r>
      <w:r w:rsidRPr="009930A1">
        <w:rPr>
          <w:rFonts w:ascii="Times New Roman" w:eastAsia="Times New Roman" w:hAnsi="Times New Roman" w:cs="Times New Roman"/>
          <w:color w:val="333333"/>
          <w:sz w:val="24"/>
          <w:szCs w:val="24"/>
        </w:rPr>
        <w:br/>
        <w:t>Standby </w:t>
      </w:r>
      <w:r w:rsidRPr="009930A1">
        <w:rPr>
          <w:rFonts w:ascii="Times New Roman" w:eastAsia="Times New Roman" w:hAnsi="Times New Roman" w:cs="Times New Roman"/>
          <w:color w:val="333333"/>
          <w:sz w:val="24"/>
          <w:szCs w:val="24"/>
        </w:rPr>
        <w:br/>
        <w:t>Running</w:t>
      </w:r>
      <w:proofErr w:type="gramStart"/>
      <w:r w:rsidRPr="009930A1">
        <w:rPr>
          <w:rFonts w:ascii="Times New Roman" w:eastAsia="Times New Roman" w:hAnsi="Times New Roman" w:cs="Times New Roman"/>
          <w:color w:val="333333"/>
          <w:sz w:val="24"/>
          <w:szCs w:val="24"/>
        </w:rPr>
        <w:t>  </w:t>
      </w:r>
      <w:proofErr w:type="gramEnd"/>
      <w:r w:rsidRPr="009930A1">
        <w:rPr>
          <w:rFonts w:ascii="Times New Roman" w:eastAsia="Times New Roman" w:hAnsi="Times New Roman" w:cs="Times New Roman"/>
          <w:color w:val="333333"/>
          <w:sz w:val="24"/>
          <w:szCs w:val="24"/>
        </w:rPr>
        <w:br/>
        <w:t>Waiting </w:t>
      </w:r>
      <w:r w:rsidRPr="009930A1">
        <w:rPr>
          <w:rFonts w:ascii="Times New Roman" w:eastAsia="Times New Roman" w:hAnsi="Times New Roman" w:cs="Times New Roman"/>
          <w:color w:val="333333"/>
          <w:sz w:val="24"/>
          <w:szCs w:val="24"/>
        </w:rPr>
        <w:br/>
        <w:t>Transition  </w:t>
      </w:r>
      <w:r w:rsidRPr="009930A1">
        <w:rPr>
          <w:rFonts w:ascii="Times New Roman" w:eastAsia="Times New Roman" w:hAnsi="Times New Roman" w:cs="Times New Roman"/>
          <w:color w:val="333333"/>
          <w:sz w:val="24"/>
          <w:szCs w:val="24"/>
        </w:rPr>
        <w:br/>
        <w:t>Terminated.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44</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rings in Windows 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Windows NT uses protection mechanism called rings provides by the process to implement separation between the user mode and kernel mode.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45</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is Executive in Windows 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In Windows NT, executive refers to the operating system code that runs in kernel mode.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46</w:t>
      </w:r>
      <w:proofErr w:type="gramStart"/>
      <w:r w:rsidRPr="009930A1">
        <w:rPr>
          <w:rFonts w:ascii="Times New Roman" w:eastAsia="Times New Roman" w:hAnsi="Times New Roman" w:cs="Times New Roman"/>
          <w:b/>
          <w:bCs/>
          <w:i/>
          <w:iCs/>
          <w:color w:val="CC0000"/>
          <w:sz w:val="24"/>
          <w:szCs w:val="24"/>
        </w:rPr>
        <w:t>.What</w:t>
      </w:r>
      <w:proofErr w:type="gramEnd"/>
      <w:r w:rsidRPr="009930A1">
        <w:rPr>
          <w:rFonts w:ascii="Times New Roman" w:eastAsia="Times New Roman" w:hAnsi="Times New Roman" w:cs="Times New Roman"/>
          <w:b/>
          <w:bCs/>
          <w:i/>
          <w:iCs/>
          <w:color w:val="CC0000"/>
          <w:sz w:val="24"/>
          <w:szCs w:val="24"/>
        </w:rPr>
        <w:t xml:space="preserve"> are the sub-components of I/O manager in Windows NT?</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Network redirector/ Server </w:t>
      </w:r>
      <w:r w:rsidRPr="009930A1">
        <w:rPr>
          <w:rFonts w:ascii="Times New Roman" w:eastAsia="Times New Roman" w:hAnsi="Times New Roman" w:cs="Times New Roman"/>
          <w:color w:val="333333"/>
          <w:sz w:val="24"/>
          <w:szCs w:val="24"/>
        </w:rPr>
        <w:br/>
        <w:t>Cache manager.</w:t>
      </w:r>
      <w:proofErr w:type="gram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File systems</w:t>
      </w:r>
      <w:proofErr w:type="gramStart"/>
      <w:r w:rsidRPr="009930A1">
        <w:rPr>
          <w:rFonts w:ascii="Times New Roman" w:eastAsia="Times New Roman" w:hAnsi="Times New Roman" w:cs="Times New Roman"/>
          <w:color w:val="333333"/>
          <w:sz w:val="24"/>
          <w:szCs w:val="24"/>
        </w:rPr>
        <w:t>  </w:t>
      </w:r>
      <w:proofErr w:type="gramEnd"/>
      <w:r w:rsidRPr="009930A1">
        <w:rPr>
          <w:rFonts w:ascii="Times New Roman" w:eastAsia="Times New Roman" w:hAnsi="Times New Roman" w:cs="Times New Roman"/>
          <w:color w:val="333333"/>
          <w:sz w:val="24"/>
          <w:szCs w:val="24"/>
        </w:rPr>
        <w:br/>
        <w:t>Network driver </w:t>
      </w:r>
      <w:r w:rsidRPr="009930A1">
        <w:rPr>
          <w:rFonts w:ascii="Times New Roman" w:eastAsia="Times New Roman" w:hAnsi="Times New Roman" w:cs="Times New Roman"/>
          <w:color w:val="333333"/>
          <w:sz w:val="24"/>
          <w:szCs w:val="24"/>
        </w:rPr>
        <w:br/>
        <w:t>Device driver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lastRenderedPageBreak/>
        <w:t xml:space="preserve">47.What are </w:t>
      </w:r>
      <w:proofErr w:type="spellStart"/>
      <w:r w:rsidRPr="009930A1">
        <w:rPr>
          <w:rFonts w:ascii="Times New Roman" w:eastAsia="Times New Roman" w:hAnsi="Times New Roman" w:cs="Times New Roman"/>
          <w:b/>
          <w:bCs/>
          <w:i/>
          <w:iCs/>
          <w:color w:val="CC0000"/>
          <w:sz w:val="24"/>
          <w:szCs w:val="24"/>
        </w:rPr>
        <w:t>DDks</w:t>
      </w:r>
      <w:proofErr w:type="spellEnd"/>
      <w:r w:rsidRPr="009930A1">
        <w:rPr>
          <w:rFonts w:ascii="Times New Roman" w:eastAsia="Times New Roman" w:hAnsi="Times New Roman" w:cs="Times New Roman"/>
          <w:b/>
          <w:bCs/>
          <w:i/>
          <w:iCs/>
          <w:color w:val="CC0000"/>
          <w:sz w:val="24"/>
          <w:szCs w:val="24"/>
        </w:rPr>
        <w:t>? Name an operating system that includes this feature.</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w:t>
      </w:r>
      <w:proofErr w:type="spellStart"/>
      <w:r w:rsidRPr="009930A1">
        <w:rPr>
          <w:rFonts w:ascii="Times New Roman" w:eastAsia="Times New Roman" w:hAnsi="Times New Roman" w:cs="Times New Roman"/>
          <w:color w:val="333333"/>
          <w:sz w:val="24"/>
          <w:szCs w:val="24"/>
        </w:rPr>
        <w:t>DDks</w:t>
      </w:r>
      <w:proofErr w:type="spellEnd"/>
      <w:r w:rsidRPr="009930A1">
        <w:rPr>
          <w:rFonts w:ascii="Times New Roman" w:eastAsia="Times New Roman" w:hAnsi="Times New Roman" w:cs="Times New Roman"/>
          <w:color w:val="333333"/>
          <w:sz w:val="24"/>
          <w:szCs w:val="24"/>
        </w:rPr>
        <w:t xml:space="preserve"> are device driver kits, which are equivalent to SDKs for writing device drivers. Windows NT includes </w:t>
      </w:r>
      <w:proofErr w:type="spellStart"/>
      <w:r w:rsidRPr="009930A1">
        <w:rPr>
          <w:rFonts w:ascii="Times New Roman" w:eastAsia="Times New Roman" w:hAnsi="Times New Roman" w:cs="Times New Roman"/>
          <w:color w:val="333333"/>
          <w:sz w:val="24"/>
          <w:szCs w:val="24"/>
        </w:rPr>
        <w:t>DDks</w:t>
      </w:r>
      <w:proofErr w:type="spellEnd"/>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b/>
          <w:bCs/>
          <w:i/>
          <w:iCs/>
          <w:color w:val="CC0000"/>
          <w:sz w:val="24"/>
          <w:szCs w:val="24"/>
        </w:rPr>
        <w:t>48.What level of security does Windows NT meets?</w:t>
      </w:r>
      <w:r w:rsidRPr="009930A1">
        <w:rPr>
          <w:rFonts w:ascii="Times New Roman" w:eastAsia="Times New Roman" w:hAnsi="Times New Roman" w:cs="Times New Roman"/>
          <w:color w:val="333333"/>
          <w:sz w:val="24"/>
          <w:szCs w:val="24"/>
        </w:rPr>
        <w:t> </w:t>
      </w:r>
      <w:r w:rsidRPr="009930A1">
        <w:rPr>
          <w:rFonts w:ascii="Times New Roman" w:eastAsia="Times New Roman" w:hAnsi="Times New Roman" w:cs="Times New Roman"/>
          <w:color w:val="333333"/>
          <w:sz w:val="24"/>
          <w:szCs w:val="24"/>
        </w:rPr>
        <w:br/>
        <w:t> </w:t>
      </w:r>
      <w:proofErr w:type="gramStart"/>
      <w:r w:rsidRPr="009930A1">
        <w:rPr>
          <w:rFonts w:ascii="Times New Roman" w:eastAsia="Times New Roman" w:hAnsi="Times New Roman" w:cs="Times New Roman"/>
          <w:color w:val="333333"/>
          <w:sz w:val="24"/>
          <w:szCs w:val="24"/>
        </w:rPr>
        <w:t>C2 level security.</w:t>
      </w:r>
      <w:proofErr w:type="gramEnd"/>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imes New Roman" w:eastAsia="Times New Roman" w:hAnsi="Times New Roman" w:cs="Times New Roman"/>
          <w:b/>
          <w:bCs/>
          <w:color w:val="333333"/>
          <w:sz w:val="27"/>
          <w:szCs w:val="27"/>
        </w:rPr>
        <w:t xml:space="preserve">Frequently Asked Questions </w:t>
      </w:r>
      <w:proofErr w:type="gramStart"/>
      <w:r w:rsidRPr="009930A1">
        <w:rPr>
          <w:rFonts w:ascii="Times New Roman" w:eastAsia="Times New Roman" w:hAnsi="Times New Roman" w:cs="Times New Roman"/>
          <w:b/>
          <w:bCs/>
          <w:color w:val="333333"/>
          <w:sz w:val="27"/>
          <w:szCs w:val="27"/>
        </w:rPr>
        <w:t>In</w:t>
      </w:r>
      <w:proofErr w:type="gramEnd"/>
      <w:r w:rsidRPr="009930A1">
        <w:rPr>
          <w:rFonts w:ascii="Times New Roman" w:eastAsia="Times New Roman" w:hAnsi="Times New Roman" w:cs="Times New Roman"/>
          <w:b/>
          <w:bCs/>
          <w:color w:val="333333"/>
          <w:sz w:val="27"/>
          <w:szCs w:val="27"/>
        </w:rPr>
        <w:t xml:space="preserve"> Operating System Concepts</w:t>
      </w: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imes New Roman" w:eastAsia="Times New Roman" w:hAnsi="Times New Roman" w:cs="Times New Roman"/>
          <w:color w:val="333333"/>
          <w:sz w:val="24"/>
          <w:szCs w:val="24"/>
        </w:rPr>
        <w:t xml:space="preserve">What is </w:t>
      </w:r>
      <w:proofErr w:type="gramStart"/>
      <w:r w:rsidRPr="009930A1">
        <w:rPr>
          <w:rFonts w:ascii="Times New Roman" w:eastAsia="Times New Roman" w:hAnsi="Times New Roman" w:cs="Times New Roman"/>
          <w:color w:val="333333"/>
          <w:sz w:val="24"/>
          <w:szCs w:val="24"/>
        </w:rPr>
        <w:t>MUTEX ?</w:t>
      </w:r>
      <w:proofErr w:type="gramEnd"/>
      <w:r w:rsidRPr="009930A1">
        <w:rPr>
          <w:rFonts w:ascii="Times New Roman" w:eastAsia="Times New Roman" w:hAnsi="Times New Roman" w:cs="Times New Roman"/>
          <w:color w:val="333333"/>
          <w:sz w:val="24"/>
          <w:szCs w:val="24"/>
        </w:rPr>
        <w:br/>
        <w:t xml:space="preserve">What </w:t>
      </w:r>
      <w:proofErr w:type="spellStart"/>
      <w:r w:rsidRPr="009930A1">
        <w:rPr>
          <w:rFonts w:ascii="Times New Roman" w:eastAsia="Times New Roman" w:hAnsi="Times New Roman" w:cs="Times New Roman"/>
          <w:color w:val="333333"/>
          <w:sz w:val="24"/>
          <w:szCs w:val="24"/>
        </w:rPr>
        <w:t>isthe</w:t>
      </w:r>
      <w:proofErr w:type="spellEnd"/>
      <w:r w:rsidRPr="009930A1">
        <w:rPr>
          <w:rFonts w:ascii="Times New Roman" w:eastAsia="Times New Roman" w:hAnsi="Times New Roman" w:cs="Times New Roman"/>
          <w:color w:val="333333"/>
          <w:sz w:val="24"/>
          <w:szCs w:val="24"/>
        </w:rPr>
        <w:t xml:space="preserve"> difference between a 'thread' and a 'process'?</w:t>
      </w:r>
      <w:r w:rsidRPr="009930A1">
        <w:rPr>
          <w:rFonts w:ascii="Times New Roman" w:eastAsia="Times New Roman" w:hAnsi="Times New Roman" w:cs="Times New Roman"/>
          <w:color w:val="333333"/>
          <w:sz w:val="24"/>
          <w:szCs w:val="24"/>
        </w:rPr>
        <w:br/>
        <w:t>What is INODE?</w:t>
      </w:r>
      <w:r w:rsidRPr="009930A1">
        <w:rPr>
          <w:rFonts w:ascii="Times New Roman" w:eastAsia="Times New Roman" w:hAnsi="Times New Roman" w:cs="Times New Roman"/>
          <w:color w:val="333333"/>
          <w:sz w:val="24"/>
          <w:szCs w:val="24"/>
        </w:rPr>
        <w:br/>
        <w:t>Explain the working of Virtual Memory.</w:t>
      </w:r>
      <w:r w:rsidRPr="009930A1">
        <w:rPr>
          <w:rFonts w:ascii="Times New Roman" w:eastAsia="Times New Roman" w:hAnsi="Times New Roman" w:cs="Times New Roman"/>
          <w:color w:val="333333"/>
          <w:sz w:val="24"/>
          <w:szCs w:val="24"/>
        </w:rPr>
        <w:br/>
        <w:t xml:space="preserve">How </w:t>
      </w:r>
      <w:proofErr w:type="gramStart"/>
      <w:r w:rsidRPr="009930A1">
        <w:rPr>
          <w:rFonts w:ascii="Times New Roman" w:eastAsia="Times New Roman" w:hAnsi="Times New Roman" w:cs="Times New Roman"/>
          <w:color w:val="333333"/>
          <w:sz w:val="24"/>
          <w:szCs w:val="24"/>
        </w:rPr>
        <w:t>does Windows NT</w:t>
      </w:r>
      <w:proofErr w:type="gramEnd"/>
      <w:r w:rsidRPr="009930A1">
        <w:rPr>
          <w:rFonts w:ascii="Times New Roman" w:eastAsia="Times New Roman" w:hAnsi="Times New Roman" w:cs="Times New Roman"/>
          <w:color w:val="333333"/>
          <w:sz w:val="24"/>
          <w:szCs w:val="24"/>
        </w:rPr>
        <w:t xml:space="preserve"> supports Multitasking?</w:t>
      </w:r>
      <w:r w:rsidRPr="009930A1">
        <w:rPr>
          <w:rFonts w:ascii="Times New Roman" w:eastAsia="Times New Roman" w:hAnsi="Times New Roman" w:cs="Times New Roman"/>
          <w:color w:val="333333"/>
          <w:sz w:val="24"/>
          <w:szCs w:val="24"/>
        </w:rPr>
        <w:br/>
        <w:t xml:space="preserve">Explain the </w:t>
      </w:r>
      <w:proofErr w:type="gramStart"/>
      <w:r w:rsidRPr="009930A1">
        <w:rPr>
          <w:rFonts w:ascii="Times New Roman" w:eastAsia="Times New Roman" w:hAnsi="Times New Roman" w:cs="Times New Roman"/>
          <w:color w:val="333333"/>
          <w:sz w:val="24"/>
          <w:szCs w:val="24"/>
        </w:rPr>
        <w:t>Unix</w:t>
      </w:r>
      <w:proofErr w:type="gramEnd"/>
      <w:r w:rsidRPr="009930A1">
        <w:rPr>
          <w:rFonts w:ascii="Times New Roman" w:eastAsia="Times New Roman" w:hAnsi="Times New Roman" w:cs="Times New Roman"/>
          <w:color w:val="333333"/>
          <w:sz w:val="24"/>
          <w:szCs w:val="24"/>
        </w:rPr>
        <w:t xml:space="preserve"> Kernel.</w:t>
      </w:r>
      <w:r w:rsidRPr="009930A1">
        <w:rPr>
          <w:rFonts w:ascii="Times New Roman" w:eastAsia="Times New Roman" w:hAnsi="Times New Roman" w:cs="Times New Roman"/>
          <w:color w:val="333333"/>
          <w:sz w:val="24"/>
          <w:szCs w:val="24"/>
        </w:rPr>
        <w:br/>
        <w:t xml:space="preserve">What is Concurrency? </w:t>
      </w:r>
      <w:proofErr w:type="spellStart"/>
      <w:proofErr w:type="gramStart"/>
      <w:r w:rsidRPr="009930A1">
        <w:rPr>
          <w:rFonts w:ascii="Times New Roman" w:eastAsia="Times New Roman" w:hAnsi="Times New Roman" w:cs="Times New Roman"/>
          <w:color w:val="333333"/>
          <w:sz w:val="24"/>
          <w:szCs w:val="24"/>
        </w:rPr>
        <w:t>Expain</w:t>
      </w:r>
      <w:proofErr w:type="spellEnd"/>
      <w:r w:rsidRPr="009930A1">
        <w:rPr>
          <w:rFonts w:ascii="Times New Roman" w:eastAsia="Times New Roman" w:hAnsi="Times New Roman" w:cs="Times New Roman"/>
          <w:color w:val="333333"/>
          <w:sz w:val="24"/>
          <w:szCs w:val="24"/>
        </w:rPr>
        <w:t xml:space="preserve"> with example Deadlock and Starvation.</w:t>
      </w:r>
      <w:proofErr w:type="gramEnd"/>
      <w:r w:rsidRPr="009930A1">
        <w:rPr>
          <w:rFonts w:ascii="Times New Roman" w:eastAsia="Times New Roman" w:hAnsi="Times New Roman" w:cs="Times New Roman"/>
          <w:color w:val="333333"/>
          <w:sz w:val="24"/>
          <w:szCs w:val="24"/>
        </w:rPr>
        <w:br/>
        <w:t>What are your solution strategies for "Dining Philosophers Problem</w:t>
      </w:r>
      <w:proofErr w:type="gramStart"/>
      <w:r w:rsidRPr="009930A1">
        <w:rPr>
          <w:rFonts w:ascii="Times New Roman" w:eastAsia="Times New Roman" w:hAnsi="Times New Roman" w:cs="Times New Roman"/>
          <w:color w:val="333333"/>
          <w:sz w:val="24"/>
          <w:szCs w:val="24"/>
        </w:rPr>
        <w:t>" ?</w:t>
      </w:r>
      <w:proofErr w:type="gramEnd"/>
      <w:r w:rsidRPr="009930A1">
        <w:rPr>
          <w:rFonts w:ascii="Times New Roman" w:eastAsia="Times New Roman" w:hAnsi="Times New Roman" w:cs="Times New Roman"/>
          <w:color w:val="333333"/>
          <w:sz w:val="24"/>
          <w:szCs w:val="24"/>
        </w:rPr>
        <w:br/>
        <w:t>Explain Memory Partitioning, Paging, Segmentation.</w:t>
      </w:r>
      <w:r w:rsidRPr="009930A1">
        <w:rPr>
          <w:rFonts w:ascii="Times New Roman" w:eastAsia="Times New Roman" w:hAnsi="Times New Roman" w:cs="Times New Roman"/>
          <w:color w:val="333333"/>
          <w:sz w:val="24"/>
          <w:szCs w:val="24"/>
        </w:rPr>
        <w:br/>
        <w:t>Explain Scheduling.</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Operating System Security.</w:t>
      </w:r>
      <w:proofErr w:type="gramEnd"/>
      <w:r w:rsidRPr="009930A1">
        <w:rPr>
          <w:rFonts w:ascii="Times New Roman" w:eastAsia="Times New Roman" w:hAnsi="Times New Roman" w:cs="Times New Roman"/>
          <w:color w:val="333333"/>
          <w:sz w:val="24"/>
          <w:szCs w:val="24"/>
        </w:rPr>
        <w:br/>
        <w:t>What is Semaphore?</w:t>
      </w:r>
      <w:r w:rsidRPr="009930A1">
        <w:rPr>
          <w:rFonts w:ascii="Times New Roman" w:eastAsia="Times New Roman" w:hAnsi="Times New Roman" w:cs="Times New Roman"/>
          <w:color w:val="333333"/>
          <w:sz w:val="24"/>
          <w:szCs w:val="24"/>
        </w:rPr>
        <w:br/>
        <w:t xml:space="preserve">Explain the following file </w:t>
      </w:r>
      <w:proofErr w:type="gramStart"/>
      <w:r w:rsidRPr="009930A1">
        <w:rPr>
          <w:rFonts w:ascii="Times New Roman" w:eastAsia="Times New Roman" w:hAnsi="Times New Roman" w:cs="Times New Roman"/>
          <w:color w:val="333333"/>
          <w:sz w:val="24"/>
          <w:szCs w:val="24"/>
        </w:rPr>
        <w:t>systems :</w:t>
      </w:r>
      <w:proofErr w:type="gramEnd"/>
      <w:r w:rsidRPr="009930A1">
        <w:rPr>
          <w:rFonts w:ascii="Times New Roman" w:eastAsia="Times New Roman" w:hAnsi="Times New Roman" w:cs="Times New Roman"/>
          <w:color w:val="333333"/>
          <w:sz w:val="24"/>
          <w:szCs w:val="24"/>
        </w:rPr>
        <w:t xml:space="preserve"> NTFS, Macintosh(HPFS), FAT .</w:t>
      </w:r>
      <w:r w:rsidRPr="009930A1">
        <w:rPr>
          <w:rFonts w:ascii="Times New Roman" w:eastAsia="Times New Roman" w:hAnsi="Times New Roman" w:cs="Times New Roman"/>
          <w:color w:val="333333"/>
          <w:sz w:val="24"/>
          <w:szCs w:val="24"/>
        </w:rPr>
        <w:br/>
        <w:t>What are the different process states?</w:t>
      </w:r>
      <w:r w:rsidRPr="009930A1">
        <w:rPr>
          <w:rFonts w:ascii="Times New Roman" w:eastAsia="Times New Roman" w:hAnsi="Times New Roman" w:cs="Times New Roman"/>
          <w:color w:val="333333"/>
          <w:sz w:val="24"/>
          <w:szCs w:val="24"/>
        </w:rPr>
        <w:br/>
        <w:t xml:space="preserve">What is </w:t>
      </w:r>
      <w:proofErr w:type="spellStart"/>
      <w:r w:rsidRPr="009930A1">
        <w:rPr>
          <w:rFonts w:ascii="Times New Roman" w:eastAsia="Times New Roman" w:hAnsi="Times New Roman" w:cs="Times New Roman"/>
          <w:color w:val="333333"/>
          <w:sz w:val="24"/>
          <w:szCs w:val="24"/>
        </w:rPr>
        <w:t>Marshalling</w:t>
      </w:r>
      <w:proofErr w:type="spellEnd"/>
      <w:r w:rsidRPr="009930A1">
        <w:rPr>
          <w:rFonts w:ascii="Times New Roman" w:eastAsia="Times New Roman" w:hAnsi="Times New Roman" w:cs="Times New Roman"/>
          <w:color w:val="333333"/>
          <w:sz w:val="24"/>
          <w:szCs w:val="24"/>
        </w:rPr>
        <w:t>?</w:t>
      </w:r>
      <w:r w:rsidRPr="009930A1">
        <w:rPr>
          <w:rFonts w:ascii="Times New Roman" w:eastAsia="Times New Roman" w:hAnsi="Times New Roman" w:cs="Times New Roman"/>
          <w:color w:val="333333"/>
          <w:sz w:val="24"/>
          <w:szCs w:val="24"/>
        </w:rPr>
        <w:br/>
        <w:t>Define and explain COM?</w:t>
      </w:r>
      <w:r w:rsidRPr="009930A1">
        <w:rPr>
          <w:rFonts w:ascii="Times New Roman" w:eastAsia="Times New Roman" w:hAnsi="Times New Roman" w:cs="Times New Roman"/>
          <w:color w:val="333333"/>
          <w:sz w:val="24"/>
          <w:szCs w:val="24"/>
        </w:rPr>
        <w:br/>
        <w:t xml:space="preserve">What is </w:t>
      </w:r>
      <w:proofErr w:type="spellStart"/>
      <w:r w:rsidRPr="009930A1">
        <w:rPr>
          <w:rFonts w:ascii="Times New Roman" w:eastAsia="Times New Roman" w:hAnsi="Times New Roman" w:cs="Times New Roman"/>
          <w:color w:val="333333"/>
          <w:sz w:val="24"/>
          <w:szCs w:val="24"/>
        </w:rPr>
        <w:t>Marshalling</w:t>
      </w:r>
      <w:proofErr w:type="spellEnd"/>
      <w:r w:rsidRPr="009930A1">
        <w:rPr>
          <w:rFonts w:ascii="Times New Roman" w:eastAsia="Times New Roman" w:hAnsi="Times New Roman" w:cs="Times New Roman"/>
          <w:color w:val="333333"/>
          <w:sz w:val="24"/>
          <w:szCs w:val="24"/>
        </w:rPr>
        <w:t>?</w:t>
      </w:r>
      <w:r w:rsidRPr="009930A1">
        <w:rPr>
          <w:rFonts w:ascii="Times New Roman" w:eastAsia="Times New Roman" w:hAnsi="Times New Roman" w:cs="Times New Roman"/>
          <w:color w:val="333333"/>
          <w:sz w:val="24"/>
          <w:szCs w:val="24"/>
        </w:rPr>
        <w:br/>
        <w:t xml:space="preserve">Difference - Loading and </w:t>
      </w:r>
      <w:proofErr w:type="gramStart"/>
      <w:r w:rsidRPr="009930A1">
        <w:rPr>
          <w:rFonts w:ascii="Times New Roman" w:eastAsia="Times New Roman" w:hAnsi="Times New Roman" w:cs="Times New Roman"/>
          <w:color w:val="333333"/>
          <w:sz w:val="24"/>
          <w:szCs w:val="24"/>
        </w:rPr>
        <w:t>Linking ?</w:t>
      </w:r>
      <w:proofErr w:type="gramEnd"/>
      <w:r w:rsidRPr="009930A1">
        <w:rPr>
          <w:rFonts w:ascii="Times New Roman" w:eastAsia="Times New Roman" w:hAnsi="Times New Roman" w:cs="Times New Roman"/>
          <w:color w:val="333333"/>
          <w:sz w:val="24"/>
          <w:szCs w:val="24"/>
        </w:rPr>
        <w:br/>
        <w:t>What are the basic functions of an operating system?</w:t>
      </w:r>
      <w:r w:rsidRPr="009930A1">
        <w:rPr>
          <w:rFonts w:ascii="Times New Roman" w:eastAsia="Times New Roman" w:hAnsi="Times New Roman" w:cs="Times New Roman"/>
          <w:color w:val="333333"/>
          <w:sz w:val="24"/>
          <w:szCs w:val="24"/>
        </w:rPr>
        <w:br/>
        <w:t>Explain briefly about, processor, assembler, compiler, loader, linker and the functions executed by them.</w:t>
      </w:r>
      <w:r w:rsidRPr="009930A1">
        <w:rPr>
          <w:rFonts w:ascii="Times New Roman" w:eastAsia="Times New Roman" w:hAnsi="Times New Roman" w:cs="Times New Roman"/>
          <w:color w:val="333333"/>
          <w:sz w:val="24"/>
          <w:szCs w:val="24"/>
        </w:rPr>
        <w:br/>
        <w:t>What are the difference phases of software development? Explain briefly?</w:t>
      </w:r>
      <w:r w:rsidRPr="009930A1">
        <w:rPr>
          <w:rFonts w:ascii="Times New Roman" w:eastAsia="Times New Roman" w:hAnsi="Times New Roman" w:cs="Times New Roman"/>
          <w:color w:val="333333"/>
          <w:sz w:val="24"/>
          <w:szCs w:val="24"/>
        </w:rPr>
        <w:br/>
        <w:t>Differentiate between RAM and ROM?</w:t>
      </w:r>
      <w:r w:rsidRPr="009930A1">
        <w:rPr>
          <w:rFonts w:ascii="Times New Roman" w:eastAsia="Times New Roman" w:hAnsi="Times New Roman" w:cs="Times New Roman"/>
          <w:color w:val="333333"/>
          <w:sz w:val="24"/>
          <w:szCs w:val="24"/>
        </w:rPr>
        <w:br/>
        <w:t>What is DRAM? In which form does it store data?</w:t>
      </w:r>
      <w:r w:rsidRPr="009930A1">
        <w:rPr>
          <w:rFonts w:ascii="Times New Roman" w:eastAsia="Times New Roman" w:hAnsi="Times New Roman" w:cs="Times New Roman"/>
          <w:color w:val="333333"/>
          <w:sz w:val="24"/>
          <w:szCs w:val="24"/>
        </w:rPr>
        <w:br/>
        <w:t>What is cache memory?</w:t>
      </w:r>
      <w:r w:rsidRPr="009930A1">
        <w:rPr>
          <w:rFonts w:ascii="Times New Roman" w:eastAsia="Times New Roman" w:hAnsi="Times New Roman" w:cs="Times New Roman"/>
          <w:color w:val="333333"/>
          <w:sz w:val="24"/>
          <w:szCs w:val="24"/>
        </w:rPr>
        <w:br/>
        <w:t>What is hard disk and what is its purpose?</w:t>
      </w:r>
      <w:r w:rsidRPr="009930A1">
        <w:rPr>
          <w:rFonts w:ascii="Times New Roman" w:eastAsia="Times New Roman" w:hAnsi="Times New Roman" w:cs="Times New Roman"/>
          <w:color w:val="333333"/>
          <w:sz w:val="24"/>
          <w:szCs w:val="24"/>
        </w:rPr>
        <w:br/>
        <w:t>Differentiate between Complier and Interpreter?</w:t>
      </w:r>
      <w:r w:rsidRPr="009930A1">
        <w:rPr>
          <w:rFonts w:ascii="Times New Roman" w:eastAsia="Times New Roman" w:hAnsi="Times New Roman" w:cs="Times New Roman"/>
          <w:color w:val="333333"/>
          <w:sz w:val="24"/>
          <w:szCs w:val="24"/>
        </w:rPr>
        <w:br/>
        <w:t>What are the different tasks of Lexical analysis?</w:t>
      </w:r>
      <w:r w:rsidRPr="009930A1">
        <w:rPr>
          <w:rFonts w:ascii="Times New Roman" w:eastAsia="Times New Roman" w:hAnsi="Times New Roman" w:cs="Times New Roman"/>
          <w:color w:val="333333"/>
          <w:sz w:val="24"/>
          <w:szCs w:val="24"/>
        </w:rPr>
        <w:br/>
        <w:t xml:space="preserve">What are the different functions of Syntax phase, </w:t>
      </w:r>
      <w:proofErr w:type="spellStart"/>
      <w:r w:rsidRPr="009930A1">
        <w:rPr>
          <w:rFonts w:ascii="Times New Roman" w:eastAsia="Times New Roman" w:hAnsi="Times New Roman" w:cs="Times New Roman"/>
          <w:color w:val="333333"/>
          <w:sz w:val="24"/>
          <w:szCs w:val="24"/>
        </w:rPr>
        <w:t>Sheduler</w:t>
      </w:r>
      <w:proofErr w:type="spellEnd"/>
      <w:r w:rsidRPr="009930A1">
        <w:rPr>
          <w:rFonts w:ascii="Times New Roman" w:eastAsia="Times New Roman" w:hAnsi="Times New Roman" w:cs="Times New Roman"/>
          <w:color w:val="333333"/>
          <w:sz w:val="24"/>
          <w:szCs w:val="24"/>
        </w:rPr>
        <w:t>?</w:t>
      </w:r>
      <w:r w:rsidRPr="009930A1">
        <w:rPr>
          <w:rFonts w:ascii="Times New Roman" w:eastAsia="Times New Roman" w:hAnsi="Times New Roman" w:cs="Times New Roman"/>
          <w:color w:val="333333"/>
          <w:sz w:val="24"/>
          <w:szCs w:val="24"/>
        </w:rPr>
        <w:br/>
        <w:t>What are the main difference between Micro-Controller and Micro- Processor?</w:t>
      </w:r>
      <w:r w:rsidRPr="009930A1">
        <w:rPr>
          <w:rFonts w:ascii="Times New Roman" w:eastAsia="Times New Roman" w:hAnsi="Times New Roman" w:cs="Times New Roman"/>
          <w:color w:val="333333"/>
          <w:sz w:val="24"/>
          <w:szCs w:val="24"/>
        </w:rPr>
        <w:br/>
        <w:t>Describe different job scheduling in operating systems.</w:t>
      </w:r>
      <w:r w:rsidRPr="009930A1">
        <w:rPr>
          <w:rFonts w:ascii="Times New Roman" w:eastAsia="Times New Roman" w:hAnsi="Times New Roman" w:cs="Times New Roman"/>
          <w:color w:val="333333"/>
          <w:sz w:val="24"/>
          <w:szCs w:val="24"/>
        </w:rPr>
        <w:br/>
        <w:t xml:space="preserve">What is a Real-Time </w:t>
      </w:r>
      <w:proofErr w:type="gramStart"/>
      <w:r w:rsidRPr="009930A1">
        <w:rPr>
          <w:rFonts w:ascii="Times New Roman" w:eastAsia="Times New Roman" w:hAnsi="Times New Roman" w:cs="Times New Roman"/>
          <w:color w:val="333333"/>
          <w:sz w:val="24"/>
          <w:szCs w:val="24"/>
        </w:rPr>
        <w:t>System ?</w:t>
      </w:r>
      <w:proofErr w:type="gramEnd"/>
      <w:r w:rsidRPr="009930A1">
        <w:rPr>
          <w:rFonts w:ascii="Times New Roman" w:eastAsia="Times New Roman" w:hAnsi="Times New Roman" w:cs="Times New Roman"/>
          <w:color w:val="333333"/>
          <w:sz w:val="24"/>
          <w:szCs w:val="24"/>
        </w:rPr>
        <w:br/>
        <w:t xml:space="preserve">What is the difference between Hard and Soft real-time </w:t>
      </w:r>
      <w:proofErr w:type="gramStart"/>
      <w:r w:rsidRPr="009930A1">
        <w:rPr>
          <w:rFonts w:ascii="Times New Roman" w:eastAsia="Times New Roman" w:hAnsi="Times New Roman" w:cs="Times New Roman"/>
          <w:color w:val="333333"/>
          <w:sz w:val="24"/>
          <w:szCs w:val="24"/>
        </w:rPr>
        <w:t>systems ?</w:t>
      </w:r>
      <w:proofErr w:type="gramEnd"/>
      <w:r w:rsidRPr="009930A1">
        <w:rPr>
          <w:rFonts w:ascii="Times New Roman" w:eastAsia="Times New Roman" w:hAnsi="Times New Roman" w:cs="Times New Roman"/>
          <w:color w:val="333333"/>
          <w:sz w:val="24"/>
          <w:szCs w:val="24"/>
        </w:rPr>
        <w:br/>
        <w:t xml:space="preserve">What is a mission critical </w:t>
      </w:r>
      <w:proofErr w:type="gramStart"/>
      <w:r w:rsidRPr="009930A1">
        <w:rPr>
          <w:rFonts w:ascii="Times New Roman" w:eastAsia="Times New Roman" w:hAnsi="Times New Roman" w:cs="Times New Roman"/>
          <w:color w:val="333333"/>
          <w:sz w:val="24"/>
          <w:szCs w:val="24"/>
        </w:rPr>
        <w:t>system ?</w:t>
      </w:r>
      <w:proofErr w:type="gramEnd"/>
      <w:r w:rsidRPr="009930A1">
        <w:rPr>
          <w:rFonts w:ascii="Times New Roman" w:eastAsia="Times New Roman" w:hAnsi="Times New Roman" w:cs="Times New Roman"/>
          <w:color w:val="333333"/>
          <w:sz w:val="24"/>
          <w:szCs w:val="24"/>
        </w:rPr>
        <w:br/>
        <w:t xml:space="preserve">What is the important aspect of a real-time </w:t>
      </w:r>
      <w:proofErr w:type="gramStart"/>
      <w:r w:rsidRPr="009930A1">
        <w:rPr>
          <w:rFonts w:ascii="Times New Roman" w:eastAsia="Times New Roman" w:hAnsi="Times New Roman" w:cs="Times New Roman"/>
          <w:color w:val="333333"/>
          <w:sz w:val="24"/>
          <w:szCs w:val="24"/>
        </w:rPr>
        <w:t>system ?</w:t>
      </w:r>
      <w:proofErr w:type="gramEnd"/>
      <w:r w:rsidRPr="009930A1">
        <w:rPr>
          <w:rFonts w:ascii="Times New Roman" w:eastAsia="Times New Roman" w:hAnsi="Times New Roman" w:cs="Times New Roman"/>
          <w:color w:val="333333"/>
          <w:sz w:val="24"/>
          <w:szCs w:val="24"/>
        </w:rPr>
        <w:br/>
        <w:t xml:space="preserve"> If two processes which shares same system memory and system clock in a distributed system, </w:t>
      </w:r>
      <w:proofErr w:type="gramStart"/>
      <w:r w:rsidRPr="009930A1">
        <w:rPr>
          <w:rFonts w:ascii="Times New Roman" w:eastAsia="Times New Roman" w:hAnsi="Times New Roman" w:cs="Times New Roman"/>
          <w:color w:val="333333"/>
          <w:sz w:val="24"/>
          <w:szCs w:val="24"/>
        </w:rPr>
        <w:t>What</w:t>
      </w:r>
      <w:proofErr w:type="gramEnd"/>
      <w:r w:rsidRPr="009930A1">
        <w:rPr>
          <w:rFonts w:ascii="Times New Roman" w:eastAsia="Times New Roman" w:hAnsi="Times New Roman" w:cs="Times New Roman"/>
          <w:color w:val="333333"/>
          <w:sz w:val="24"/>
          <w:szCs w:val="24"/>
        </w:rPr>
        <w:t xml:space="preserve"> is it called?</w:t>
      </w:r>
      <w:r w:rsidRPr="009930A1">
        <w:rPr>
          <w:rFonts w:ascii="Times New Roman" w:eastAsia="Times New Roman" w:hAnsi="Times New Roman" w:cs="Times New Roman"/>
          <w:color w:val="333333"/>
          <w:sz w:val="24"/>
          <w:szCs w:val="24"/>
        </w:rPr>
        <w:br/>
        <w:t>What is the state of the processor, when a process is waiting for some event to occur?</w:t>
      </w:r>
      <w:r w:rsidRPr="009930A1">
        <w:rPr>
          <w:rFonts w:ascii="Times New Roman" w:eastAsia="Times New Roman" w:hAnsi="Times New Roman" w:cs="Times New Roman"/>
          <w:color w:val="333333"/>
          <w:sz w:val="24"/>
          <w:szCs w:val="24"/>
        </w:rPr>
        <w:br/>
      </w:r>
      <w:r w:rsidRPr="009930A1">
        <w:rPr>
          <w:rFonts w:ascii="Times New Roman" w:eastAsia="Times New Roman" w:hAnsi="Times New Roman" w:cs="Times New Roman"/>
          <w:color w:val="333333"/>
          <w:sz w:val="24"/>
          <w:szCs w:val="24"/>
        </w:rPr>
        <w:lastRenderedPageBreak/>
        <w:t>What do you mean by deadlock?</w:t>
      </w:r>
      <w:r w:rsidRPr="009930A1">
        <w:rPr>
          <w:rFonts w:ascii="Times New Roman" w:eastAsia="Times New Roman" w:hAnsi="Times New Roman" w:cs="Times New Roman"/>
          <w:color w:val="333333"/>
          <w:sz w:val="24"/>
          <w:szCs w:val="24"/>
        </w:rPr>
        <w:br/>
        <w:t>Explain the difference between microkernel and macro kernel.</w:t>
      </w:r>
      <w:r w:rsidRPr="009930A1">
        <w:rPr>
          <w:rFonts w:ascii="Times New Roman" w:eastAsia="Times New Roman" w:hAnsi="Times New Roman" w:cs="Times New Roman"/>
          <w:color w:val="333333"/>
          <w:sz w:val="24"/>
          <w:szCs w:val="24"/>
        </w:rPr>
        <w:br/>
        <w:t>Give an example of microkernel.</w:t>
      </w:r>
      <w:r w:rsidRPr="009930A1">
        <w:rPr>
          <w:rFonts w:ascii="Times New Roman" w:eastAsia="Times New Roman" w:hAnsi="Times New Roman" w:cs="Times New Roman"/>
          <w:color w:val="333333"/>
          <w:sz w:val="24"/>
          <w:szCs w:val="24"/>
        </w:rPr>
        <w:br/>
        <w:t>When would you choose bottom up methodology?</w:t>
      </w:r>
      <w:r w:rsidRPr="009930A1">
        <w:rPr>
          <w:rFonts w:ascii="Times New Roman" w:eastAsia="Times New Roman" w:hAnsi="Times New Roman" w:cs="Times New Roman"/>
          <w:color w:val="333333"/>
          <w:sz w:val="24"/>
          <w:szCs w:val="24"/>
        </w:rPr>
        <w:br/>
        <w:t>When would you choose top down methodology?</w:t>
      </w:r>
      <w:r w:rsidRPr="009930A1">
        <w:rPr>
          <w:rFonts w:ascii="Times New Roman" w:eastAsia="Times New Roman" w:hAnsi="Times New Roman" w:cs="Times New Roman"/>
          <w:color w:val="333333"/>
          <w:sz w:val="24"/>
          <w:szCs w:val="24"/>
        </w:rPr>
        <w:br/>
        <w:t>Write a small dc shell script to find number of FF in the design.</w:t>
      </w:r>
      <w:r w:rsidRPr="009930A1">
        <w:rPr>
          <w:rFonts w:ascii="Times New Roman" w:eastAsia="Times New Roman" w:hAnsi="Times New Roman" w:cs="Times New Roman"/>
          <w:color w:val="333333"/>
          <w:sz w:val="24"/>
          <w:szCs w:val="24"/>
        </w:rPr>
        <w:br/>
        <w:t xml:space="preserve">Why paging is </w:t>
      </w:r>
      <w:proofErr w:type="gramStart"/>
      <w:r w:rsidRPr="009930A1">
        <w:rPr>
          <w:rFonts w:ascii="Times New Roman" w:eastAsia="Times New Roman" w:hAnsi="Times New Roman" w:cs="Times New Roman"/>
          <w:color w:val="333333"/>
          <w:sz w:val="24"/>
          <w:szCs w:val="24"/>
        </w:rPr>
        <w:t>used ?</w:t>
      </w:r>
      <w:proofErr w:type="gramEnd"/>
      <w:r w:rsidRPr="009930A1">
        <w:rPr>
          <w:rFonts w:ascii="Times New Roman" w:eastAsia="Times New Roman" w:hAnsi="Times New Roman" w:cs="Times New Roman"/>
          <w:color w:val="333333"/>
          <w:sz w:val="24"/>
          <w:szCs w:val="24"/>
        </w:rPr>
        <w:br/>
        <w:t>Which is the best page replacement algorithm and Why? How much time is spent usually in each phases and why?</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Difference between Primary storage and secondary storage?</w:t>
      </w:r>
      <w:proofErr w:type="gramEnd"/>
      <w:r w:rsidRPr="009930A1">
        <w:rPr>
          <w:rFonts w:ascii="Times New Roman" w:eastAsia="Times New Roman" w:hAnsi="Times New Roman" w:cs="Times New Roman"/>
          <w:color w:val="333333"/>
          <w:sz w:val="24"/>
          <w:szCs w:val="24"/>
        </w:rPr>
        <w:br/>
        <w:t xml:space="preserve">What is </w:t>
      </w:r>
      <w:proofErr w:type="spellStart"/>
      <w:r w:rsidRPr="009930A1">
        <w:rPr>
          <w:rFonts w:ascii="Times New Roman" w:eastAsia="Times New Roman" w:hAnsi="Times New Roman" w:cs="Times New Roman"/>
          <w:color w:val="333333"/>
          <w:sz w:val="24"/>
          <w:szCs w:val="24"/>
        </w:rPr>
        <w:t>multi tasking</w:t>
      </w:r>
      <w:proofErr w:type="spellEnd"/>
      <w:r w:rsidRPr="009930A1">
        <w:rPr>
          <w:rFonts w:ascii="Times New Roman" w:eastAsia="Times New Roman" w:hAnsi="Times New Roman" w:cs="Times New Roman"/>
          <w:color w:val="333333"/>
          <w:sz w:val="24"/>
          <w:szCs w:val="24"/>
        </w:rPr>
        <w:t xml:space="preserve">, multi programming, </w:t>
      </w:r>
      <w:proofErr w:type="spellStart"/>
      <w:r w:rsidRPr="009930A1">
        <w:rPr>
          <w:rFonts w:ascii="Times New Roman" w:eastAsia="Times New Roman" w:hAnsi="Times New Roman" w:cs="Times New Roman"/>
          <w:color w:val="333333"/>
          <w:sz w:val="24"/>
          <w:szCs w:val="24"/>
        </w:rPr>
        <w:t>multi threading</w:t>
      </w:r>
      <w:proofErr w:type="spellEnd"/>
      <w:r w:rsidRPr="009930A1">
        <w:rPr>
          <w:rFonts w:ascii="Times New Roman" w:eastAsia="Times New Roman" w:hAnsi="Times New Roman" w:cs="Times New Roman"/>
          <w:color w:val="333333"/>
          <w:sz w:val="24"/>
          <w:szCs w:val="24"/>
        </w:rPr>
        <w:t>?</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 xml:space="preserve">Difference between </w:t>
      </w:r>
      <w:proofErr w:type="spellStart"/>
      <w:r w:rsidRPr="009930A1">
        <w:rPr>
          <w:rFonts w:ascii="Times New Roman" w:eastAsia="Times New Roman" w:hAnsi="Times New Roman" w:cs="Times New Roman"/>
          <w:color w:val="333333"/>
          <w:sz w:val="24"/>
          <w:szCs w:val="24"/>
        </w:rPr>
        <w:t>multi threading</w:t>
      </w:r>
      <w:proofErr w:type="spellEnd"/>
      <w:r w:rsidRPr="009930A1">
        <w:rPr>
          <w:rFonts w:ascii="Times New Roman" w:eastAsia="Times New Roman" w:hAnsi="Times New Roman" w:cs="Times New Roman"/>
          <w:color w:val="333333"/>
          <w:sz w:val="24"/>
          <w:szCs w:val="24"/>
        </w:rPr>
        <w:t xml:space="preserve"> and </w:t>
      </w:r>
      <w:proofErr w:type="spellStart"/>
      <w:r w:rsidRPr="009930A1">
        <w:rPr>
          <w:rFonts w:ascii="Times New Roman" w:eastAsia="Times New Roman" w:hAnsi="Times New Roman" w:cs="Times New Roman"/>
          <w:color w:val="333333"/>
          <w:sz w:val="24"/>
          <w:szCs w:val="24"/>
        </w:rPr>
        <w:t>multi tasking</w:t>
      </w:r>
      <w:proofErr w:type="spellEnd"/>
      <w:r w:rsidRPr="009930A1">
        <w:rPr>
          <w:rFonts w:ascii="Times New Roman" w:eastAsia="Times New Roman" w:hAnsi="Times New Roman" w:cs="Times New Roman"/>
          <w:color w:val="333333"/>
          <w:sz w:val="24"/>
          <w:szCs w:val="24"/>
        </w:rPr>
        <w:t>?</w:t>
      </w:r>
      <w:proofErr w:type="gramEnd"/>
      <w:r w:rsidRPr="009930A1">
        <w:rPr>
          <w:rFonts w:ascii="Times New Roman" w:eastAsia="Times New Roman" w:hAnsi="Times New Roman" w:cs="Times New Roman"/>
          <w:color w:val="333333"/>
          <w:sz w:val="24"/>
          <w:szCs w:val="24"/>
        </w:rPr>
        <w:br/>
        <w:t>What is software life cycle?</w:t>
      </w:r>
      <w:r w:rsidRPr="009930A1">
        <w:rPr>
          <w:rFonts w:ascii="Times New Roman" w:eastAsia="Times New Roman" w:hAnsi="Times New Roman" w:cs="Times New Roman"/>
          <w:color w:val="333333"/>
          <w:sz w:val="24"/>
          <w:szCs w:val="24"/>
        </w:rPr>
        <w:br/>
        <w:t>Demand paging, page faults, replacement algorithms, thrashing, etc.</w:t>
      </w:r>
      <w:r w:rsidRPr="009930A1">
        <w:rPr>
          <w:rFonts w:ascii="Times New Roman" w:eastAsia="Times New Roman" w:hAnsi="Times New Roman" w:cs="Times New Roman"/>
          <w:color w:val="333333"/>
          <w:sz w:val="24"/>
          <w:szCs w:val="24"/>
        </w:rPr>
        <w:br/>
        <w:t>Explain about paged segmentation and segment paging</w:t>
      </w:r>
      <w:r w:rsidRPr="009930A1">
        <w:rPr>
          <w:rFonts w:ascii="Times New Roman" w:eastAsia="Times New Roman" w:hAnsi="Times New Roman" w:cs="Times New Roman"/>
          <w:color w:val="333333"/>
          <w:sz w:val="24"/>
          <w:szCs w:val="24"/>
        </w:rPr>
        <w:br/>
      </w:r>
      <w:proofErr w:type="gramStart"/>
      <w:r w:rsidRPr="009930A1">
        <w:rPr>
          <w:rFonts w:ascii="Times New Roman" w:eastAsia="Times New Roman" w:hAnsi="Times New Roman" w:cs="Times New Roman"/>
          <w:color w:val="333333"/>
          <w:sz w:val="24"/>
          <w:szCs w:val="24"/>
        </w:rPr>
        <w:t>While</w:t>
      </w:r>
      <w:proofErr w:type="gramEnd"/>
      <w:r w:rsidRPr="009930A1">
        <w:rPr>
          <w:rFonts w:ascii="Times New Roman" w:eastAsia="Times New Roman" w:hAnsi="Times New Roman" w:cs="Times New Roman"/>
          <w:color w:val="333333"/>
          <w:sz w:val="24"/>
          <w:szCs w:val="24"/>
        </w:rPr>
        <w:t xml:space="preserve"> running DOS on a PC, which command would be used to duplicate the entire diskette? </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24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000000"/>
          <w:sz w:val="21"/>
          <w:szCs w:val="21"/>
        </w:rPr>
        <w:t xml:space="preserve">What does </w:t>
      </w:r>
      <w:proofErr w:type="spellStart"/>
      <w:r w:rsidRPr="009930A1">
        <w:rPr>
          <w:rFonts w:ascii="Trebuchet MS" w:eastAsia="Times New Roman" w:hAnsi="Trebuchet MS" w:cs="Times New Roman"/>
          <w:b/>
          <w:bCs/>
          <w:color w:val="000000"/>
          <w:sz w:val="21"/>
          <w:szCs w:val="21"/>
        </w:rPr>
        <w:t>Belady’s</w:t>
      </w:r>
      <w:proofErr w:type="spellEnd"/>
      <w:r w:rsidRPr="009930A1">
        <w:rPr>
          <w:rFonts w:ascii="Trebuchet MS" w:eastAsia="Times New Roman" w:hAnsi="Trebuchet MS" w:cs="Times New Roman"/>
          <w:b/>
          <w:bCs/>
          <w:color w:val="000000"/>
          <w:sz w:val="21"/>
          <w:szCs w:val="21"/>
        </w:rPr>
        <w:t xml:space="preserve"> Anomaly related to?</w:t>
      </w:r>
      <w:ins w:id="0" w:author="Unknown">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Page Replacement Algorithm</w:t>
      </w:r>
      <w:r w:rsidRPr="009930A1">
        <w:rPr>
          <w:rFonts w:ascii="Helvetica" w:eastAsia="Times New Roman" w:hAnsi="Helvetica" w:cs="Times New Roman"/>
          <w:color w:val="333333"/>
          <w:sz w:val="21"/>
          <w:szCs w:val="21"/>
        </w:rPr>
        <w:br/>
        <w:t>B. Memory Management Algorithm</w:t>
      </w:r>
      <w:r w:rsidRPr="009930A1">
        <w:rPr>
          <w:rFonts w:ascii="Helvetica" w:eastAsia="Times New Roman" w:hAnsi="Helvetica" w:cs="Times New Roman"/>
          <w:color w:val="333333"/>
          <w:sz w:val="21"/>
          <w:szCs w:val="21"/>
        </w:rPr>
        <w:br/>
        <w:t>C. Deadlock Prevention Algorithm</w:t>
      </w:r>
      <w:r w:rsidRPr="009930A1">
        <w:rPr>
          <w:rFonts w:ascii="Helvetica" w:eastAsia="Times New Roman" w:hAnsi="Helvetica" w:cs="Times New Roman"/>
          <w:color w:val="333333"/>
          <w:sz w:val="21"/>
          <w:szCs w:val="21"/>
        </w:rPr>
        <w:br/>
        <w:t>D. Disk Scheduling Algorithm</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 w:author="Unknown">
        <w:r w:rsidRPr="009930A1">
          <w:rPr>
            <w:rFonts w:ascii="Trebuchet MS" w:eastAsia="Times New Roman" w:hAnsi="Trebuchet MS" w:cs="Times New Roman"/>
            <w:b/>
            <w:bCs/>
            <w:color w:val="000000"/>
            <w:sz w:val="21"/>
            <w:szCs w:val="21"/>
          </w:rPr>
          <w:t xml:space="preserve">5-2 </w:t>
        </w:r>
        <w:proofErr w:type="gramStart"/>
        <w:r w:rsidRPr="009930A1">
          <w:rPr>
            <w:rFonts w:ascii="Trebuchet MS" w:eastAsia="Times New Roman" w:hAnsi="Trebuchet MS" w:cs="Times New Roman"/>
            <w:b/>
            <w:bCs/>
            <w:color w:val="000000"/>
            <w:sz w:val="21"/>
            <w:szCs w:val="21"/>
          </w:rPr>
          <w:t>What</w:t>
        </w:r>
        <w:proofErr w:type="gramEnd"/>
        <w:r w:rsidRPr="009930A1">
          <w:rPr>
            <w:rFonts w:ascii="Trebuchet MS" w:eastAsia="Times New Roman" w:hAnsi="Trebuchet MS" w:cs="Times New Roman"/>
            <w:b/>
            <w:bCs/>
            <w:color w:val="000000"/>
            <w:sz w:val="21"/>
            <w:szCs w:val="21"/>
          </w:rPr>
          <w:t xml:space="preserve"> are the two types of Semaphore?</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Digital Semaphores and Binary Semaphores</w:t>
      </w:r>
      <w:r w:rsidRPr="009930A1">
        <w:rPr>
          <w:rFonts w:ascii="Helvetica" w:eastAsia="Times New Roman" w:hAnsi="Helvetica" w:cs="Times New Roman"/>
          <w:color w:val="333333"/>
          <w:sz w:val="21"/>
          <w:szCs w:val="21"/>
        </w:rPr>
        <w:br/>
        <w:t>B. Analog Semaphores and Octal Semaphores       </w:t>
      </w:r>
      <w:r w:rsidRPr="009930A1">
        <w:rPr>
          <w:rFonts w:ascii="Helvetica" w:eastAsia="Times New Roman" w:hAnsi="Helvetica" w:cs="Times New Roman"/>
          <w:color w:val="333333"/>
          <w:sz w:val="21"/>
          <w:szCs w:val="21"/>
        </w:rPr>
        <w:br/>
        <w:t>C. Counting Semaphores and Binary Semaphores</w:t>
      </w:r>
      <w:r w:rsidRPr="009930A1">
        <w:rPr>
          <w:rFonts w:ascii="Helvetica" w:eastAsia="Times New Roman" w:hAnsi="Helvetica" w:cs="Times New Roman"/>
          <w:color w:val="333333"/>
          <w:sz w:val="21"/>
          <w:szCs w:val="21"/>
        </w:rPr>
        <w:br/>
        <w:t>D. Critical Semaphores and System Semaphores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 w:author="Unknown">
        <w:r w:rsidRPr="009930A1">
          <w:rPr>
            <w:rFonts w:ascii="Trebuchet MS" w:eastAsia="Times New Roman" w:hAnsi="Trebuchet MS" w:cs="Times New Roman"/>
            <w:b/>
            <w:bCs/>
            <w:color w:val="000000"/>
            <w:sz w:val="21"/>
            <w:szCs w:val="21"/>
          </w:rPr>
          <w:t xml:space="preserve">5-3 </w:t>
        </w:r>
        <w:proofErr w:type="gramStart"/>
        <w:r w:rsidRPr="009930A1">
          <w:rPr>
            <w:rFonts w:ascii="Trebuchet MS" w:eastAsia="Times New Roman" w:hAnsi="Trebuchet MS" w:cs="Times New Roman"/>
            <w:b/>
            <w:bCs/>
            <w:color w:val="000000"/>
            <w:sz w:val="21"/>
            <w:szCs w:val="21"/>
          </w:rPr>
          <w:t>What</w:t>
        </w:r>
        <w:proofErr w:type="gramEnd"/>
        <w:r w:rsidRPr="009930A1">
          <w:rPr>
            <w:rFonts w:ascii="Trebuchet MS" w:eastAsia="Times New Roman" w:hAnsi="Trebuchet MS" w:cs="Times New Roman"/>
            <w:b/>
            <w:bCs/>
            <w:color w:val="000000"/>
            <w:sz w:val="21"/>
            <w:szCs w:val="21"/>
          </w:rPr>
          <w:t xml:space="preserve"> is dispatch latency?</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The time taken by the dispatcher to stop one process and start another</w:t>
      </w:r>
      <w:r w:rsidRPr="009930A1">
        <w:rPr>
          <w:rFonts w:ascii="Helvetica" w:eastAsia="Times New Roman" w:hAnsi="Helvetica" w:cs="Times New Roman"/>
          <w:color w:val="333333"/>
          <w:sz w:val="21"/>
          <w:szCs w:val="21"/>
        </w:rPr>
        <w:br/>
        <w:t xml:space="preserve">B. </w:t>
      </w:r>
      <w:proofErr w:type="gramStart"/>
      <w:r w:rsidRPr="009930A1">
        <w:rPr>
          <w:rFonts w:ascii="Helvetica" w:eastAsia="Times New Roman" w:hAnsi="Helvetica" w:cs="Times New Roman"/>
          <w:color w:val="333333"/>
          <w:sz w:val="21"/>
          <w:szCs w:val="21"/>
        </w:rPr>
        <w:t>The time taken by the processor to write a file into disk</w:t>
      </w:r>
      <w:r w:rsidRPr="009930A1">
        <w:rPr>
          <w:rFonts w:ascii="Helvetica" w:eastAsia="Times New Roman" w:hAnsi="Helvetica" w:cs="Times New Roman"/>
          <w:color w:val="333333"/>
          <w:sz w:val="21"/>
          <w:szCs w:val="21"/>
        </w:rPr>
        <w:br/>
        <w:t>C.</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The whole time taken by all processor</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None of </w:t>
      </w:r>
      <w:proofErr w:type="gramStart"/>
      <w:r w:rsidRPr="009930A1">
        <w:rPr>
          <w:rFonts w:ascii="Helvetica" w:eastAsia="Times New Roman" w:hAnsi="Helvetica" w:cs="Times New Roman"/>
          <w:color w:val="333333"/>
          <w:sz w:val="21"/>
          <w:szCs w:val="21"/>
        </w:rPr>
        <w:t>Above</w:t>
      </w:r>
      <w:proofErr w:type="gramEnd"/>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 w:author="Unknown">
        <w:r w:rsidRPr="009930A1">
          <w:rPr>
            <w:rFonts w:ascii="Trebuchet MS" w:eastAsia="Times New Roman" w:hAnsi="Trebuchet MS" w:cs="Times New Roman"/>
            <w:b/>
            <w:bCs/>
            <w:color w:val="000000"/>
            <w:sz w:val="21"/>
            <w:szCs w:val="21"/>
          </w:rPr>
          <w:t>5-4 Which of the following is not process states?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New</w:t>
      </w:r>
      <w:r w:rsidRPr="009930A1">
        <w:rPr>
          <w:rFonts w:ascii="Helvetica" w:eastAsia="Times New Roman" w:hAnsi="Helvetica" w:cs="Times New Roman"/>
          <w:color w:val="333333"/>
          <w:sz w:val="21"/>
          <w:szCs w:val="21"/>
        </w:rPr>
        <w:br/>
        <w:t>B. Running</w:t>
      </w:r>
      <w:r w:rsidRPr="009930A1">
        <w:rPr>
          <w:rFonts w:ascii="Helvetica" w:eastAsia="Times New Roman" w:hAnsi="Helvetica" w:cs="Times New Roman"/>
          <w:color w:val="333333"/>
          <w:sz w:val="21"/>
          <w:szCs w:val="21"/>
        </w:rPr>
        <w:br/>
        <w:t>C. Ready</w:t>
      </w:r>
      <w:r w:rsidRPr="009930A1">
        <w:rPr>
          <w:rFonts w:ascii="Helvetica" w:eastAsia="Times New Roman" w:hAnsi="Helvetica" w:cs="Times New Roman"/>
          <w:color w:val="333333"/>
          <w:sz w:val="21"/>
          <w:szCs w:val="21"/>
        </w:rPr>
        <w:br/>
        <w:t>D. Finished</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 w:author="Unknown">
        <w:r w:rsidRPr="009930A1">
          <w:rPr>
            <w:rFonts w:ascii="Trebuchet MS" w:eastAsia="Times New Roman" w:hAnsi="Trebuchet MS" w:cs="Times New Roman"/>
            <w:b/>
            <w:bCs/>
            <w:color w:val="000000"/>
            <w:sz w:val="21"/>
            <w:szCs w:val="21"/>
          </w:rPr>
          <w:lastRenderedPageBreak/>
          <w:t xml:space="preserve">5-5 </w:t>
        </w:r>
        <w:proofErr w:type="gramStart"/>
        <w:r w:rsidRPr="009930A1">
          <w:rPr>
            <w:rFonts w:ascii="Trebuchet MS" w:eastAsia="Times New Roman" w:hAnsi="Trebuchet MS" w:cs="Times New Roman"/>
            <w:b/>
            <w:bCs/>
            <w:color w:val="000000"/>
            <w:sz w:val="21"/>
            <w:szCs w:val="21"/>
          </w:rPr>
          <w:t>What</w:t>
        </w:r>
        <w:proofErr w:type="gramEnd"/>
        <w:r w:rsidRPr="009930A1">
          <w:rPr>
            <w:rFonts w:ascii="Trebuchet MS" w:eastAsia="Times New Roman" w:hAnsi="Trebuchet MS" w:cs="Times New Roman"/>
            <w:b/>
            <w:bCs/>
            <w:color w:val="000000"/>
            <w:sz w:val="21"/>
            <w:szCs w:val="21"/>
          </w:rPr>
          <w:t xml:space="preserve"> are the requirements for the solution to critical section problem?</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Mutual Exclusion</w:t>
      </w:r>
      <w:r w:rsidRPr="009930A1">
        <w:rPr>
          <w:rFonts w:ascii="Helvetica" w:eastAsia="Times New Roman" w:hAnsi="Helvetica" w:cs="Times New Roman"/>
          <w:color w:val="333333"/>
          <w:sz w:val="21"/>
          <w:szCs w:val="21"/>
        </w:rPr>
        <w:br/>
        <w:t>B. Progress</w:t>
      </w:r>
      <w:r w:rsidRPr="009930A1">
        <w:rPr>
          <w:rFonts w:ascii="Helvetica" w:eastAsia="Times New Roman" w:hAnsi="Helvetica" w:cs="Times New Roman"/>
          <w:color w:val="333333"/>
          <w:sz w:val="21"/>
          <w:szCs w:val="21"/>
        </w:rPr>
        <w:br/>
        <w:t>C. Bounded Waiting</w:t>
      </w:r>
      <w:r w:rsidRPr="009930A1">
        <w:rPr>
          <w:rFonts w:ascii="Helvetica" w:eastAsia="Times New Roman" w:hAnsi="Helvetica" w:cs="Times New Roman"/>
          <w:color w:val="333333"/>
          <w:sz w:val="21"/>
          <w:szCs w:val="21"/>
        </w:rPr>
        <w:br/>
        <w:t xml:space="preserve">D. All of </w:t>
      </w:r>
      <w:proofErr w:type="gramStart"/>
      <w:r w:rsidRPr="009930A1">
        <w:rPr>
          <w:rFonts w:ascii="Helvetica" w:eastAsia="Times New Roman" w:hAnsi="Helvetica" w:cs="Times New Roman"/>
          <w:color w:val="333333"/>
          <w:sz w:val="21"/>
          <w:szCs w:val="21"/>
        </w:rPr>
        <w:t>Above</w:t>
      </w:r>
      <w:proofErr w:type="gramEnd"/>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 w:author="Unknown">
        <w:r w:rsidRPr="009930A1">
          <w:rPr>
            <w:rFonts w:ascii="Trebuchet MS" w:eastAsia="Times New Roman" w:hAnsi="Trebuchet MS" w:cs="Times New Roman"/>
            <w:b/>
            <w:bCs/>
            <w:color w:val="000000"/>
            <w:sz w:val="21"/>
            <w:szCs w:val="21"/>
          </w:rPr>
          <w:t>5-6 Which of the following is the allocation method of a disk space?</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Contiguous allocation</w:t>
      </w:r>
      <w:r w:rsidRPr="009930A1">
        <w:rPr>
          <w:rFonts w:ascii="Helvetica" w:eastAsia="Times New Roman" w:hAnsi="Helvetica" w:cs="Times New Roman"/>
          <w:color w:val="333333"/>
          <w:sz w:val="21"/>
          <w:szCs w:val="21"/>
        </w:rPr>
        <w:br/>
        <w:t>B. Linked allocation</w:t>
      </w:r>
      <w:r w:rsidRPr="009930A1">
        <w:rPr>
          <w:rFonts w:ascii="Helvetica" w:eastAsia="Times New Roman" w:hAnsi="Helvetica" w:cs="Times New Roman"/>
          <w:color w:val="333333"/>
          <w:sz w:val="21"/>
          <w:szCs w:val="21"/>
        </w:rPr>
        <w:br/>
        <w:t>C. Indexed allocation</w:t>
      </w:r>
      <w:r w:rsidRPr="009930A1">
        <w:rPr>
          <w:rFonts w:ascii="Helvetica" w:eastAsia="Times New Roman" w:hAnsi="Helvetica" w:cs="Times New Roman"/>
          <w:color w:val="333333"/>
          <w:sz w:val="21"/>
          <w:szCs w:val="21"/>
        </w:rPr>
        <w:br/>
        <w:t xml:space="preserve">D. All of the </w:t>
      </w:r>
      <w:proofErr w:type="gramStart"/>
      <w:r w:rsidRPr="009930A1">
        <w:rPr>
          <w:rFonts w:ascii="Helvetica" w:eastAsia="Times New Roman" w:hAnsi="Helvetica" w:cs="Times New Roman"/>
          <w:color w:val="333333"/>
          <w:sz w:val="21"/>
          <w:szCs w:val="21"/>
        </w:rPr>
        <w:t>Above</w:t>
      </w:r>
      <w:proofErr w:type="gramEnd"/>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 w:author="Unknown">
        <w:r w:rsidRPr="009930A1">
          <w:rPr>
            <w:rFonts w:ascii="Trebuchet MS" w:eastAsia="Times New Roman" w:hAnsi="Trebuchet MS" w:cs="Times New Roman"/>
            <w:b/>
            <w:bCs/>
            <w:color w:val="000000"/>
            <w:sz w:val="21"/>
            <w:szCs w:val="21"/>
          </w:rPr>
          <w:t>5-7 What is the method of handling deadlocks?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Use a protocol to ensure that the system will never enter a deadlock state.</w:t>
      </w:r>
      <w:r w:rsidRPr="009930A1">
        <w:rPr>
          <w:rFonts w:ascii="Helvetica" w:eastAsia="Times New Roman" w:hAnsi="Helvetica" w:cs="Times New Roman"/>
          <w:color w:val="333333"/>
          <w:sz w:val="21"/>
          <w:szCs w:val="21"/>
        </w:rPr>
        <w:br/>
        <w:t>B. Allow the system to enter the deadlock state and then recover.</w:t>
      </w:r>
      <w:r w:rsidRPr="009930A1">
        <w:rPr>
          <w:rFonts w:ascii="Helvetica" w:eastAsia="Times New Roman" w:hAnsi="Helvetica" w:cs="Times New Roman"/>
          <w:color w:val="333333"/>
          <w:sz w:val="21"/>
          <w:szCs w:val="21"/>
        </w:rPr>
        <w:br/>
        <w:t>C. Pretend that deadlocks never occur in the system.</w:t>
      </w:r>
      <w:r w:rsidRPr="009930A1">
        <w:rPr>
          <w:rFonts w:ascii="Helvetica" w:eastAsia="Times New Roman" w:hAnsi="Helvetica" w:cs="Times New Roman"/>
          <w:color w:val="333333"/>
          <w:sz w:val="21"/>
          <w:szCs w:val="21"/>
        </w:rPr>
        <w:br/>
        <w:t xml:space="preserve">D. All of the </w:t>
      </w:r>
      <w:proofErr w:type="gramStart"/>
      <w:r w:rsidRPr="009930A1">
        <w:rPr>
          <w:rFonts w:ascii="Helvetica" w:eastAsia="Times New Roman" w:hAnsi="Helvetica" w:cs="Times New Roman"/>
          <w:color w:val="333333"/>
          <w:sz w:val="21"/>
          <w:szCs w:val="21"/>
        </w:rPr>
        <w:t>Above</w:t>
      </w:r>
      <w:proofErr w:type="gramEnd"/>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7" w:author="Unknown">
        <w:r w:rsidRPr="009930A1">
          <w:rPr>
            <w:rFonts w:ascii="Trebuchet MS" w:eastAsia="Times New Roman" w:hAnsi="Trebuchet MS" w:cs="Times New Roman"/>
            <w:b/>
            <w:bCs/>
            <w:color w:val="000000"/>
            <w:sz w:val="21"/>
            <w:szCs w:val="21"/>
          </w:rPr>
          <w:t>5-8 What do you mean by Memory Compaction?</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Combine multiple equal memory holes into one big hole</w:t>
      </w:r>
      <w:r w:rsidRPr="009930A1">
        <w:rPr>
          <w:rFonts w:ascii="Helvetica" w:eastAsia="Times New Roman" w:hAnsi="Helvetica" w:cs="Times New Roman"/>
          <w:color w:val="333333"/>
          <w:sz w:val="21"/>
          <w:szCs w:val="21"/>
        </w:rPr>
        <w:br/>
        <w:t xml:space="preserve">B. Combine multiple small memory holes into one big </w:t>
      </w:r>
      <w:proofErr w:type="gramStart"/>
      <w:r w:rsidRPr="009930A1">
        <w:rPr>
          <w:rFonts w:ascii="Helvetica" w:eastAsia="Times New Roman" w:hAnsi="Helvetica" w:cs="Times New Roman"/>
          <w:color w:val="333333"/>
          <w:sz w:val="21"/>
          <w:szCs w:val="21"/>
        </w:rPr>
        <w:t>hole</w:t>
      </w:r>
      <w:proofErr w:type="gramEnd"/>
      <w:r w:rsidRPr="009930A1">
        <w:rPr>
          <w:rFonts w:ascii="Helvetica" w:eastAsia="Times New Roman" w:hAnsi="Helvetica" w:cs="Times New Roman"/>
          <w:color w:val="333333"/>
          <w:sz w:val="21"/>
          <w:szCs w:val="21"/>
        </w:rPr>
        <w:br/>
        <w:t>C. Divide big memory hole into small holes</w:t>
      </w:r>
      <w:r w:rsidRPr="009930A1">
        <w:rPr>
          <w:rFonts w:ascii="Helvetica" w:eastAsia="Times New Roman" w:hAnsi="Helvetica" w:cs="Times New Roman"/>
          <w:color w:val="333333"/>
          <w:sz w:val="21"/>
          <w:szCs w:val="21"/>
        </w:rPr>
        <w:br/>
        <w:t>D. Divide memory hole by 2</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8" w:author="Unknown">
        <w:r w:rsidRPr="009930A1">
          <w:rPr>
            <w:rFonts w:ascii="Trebuchet MS" w:eastAsia="Times New Roman" w:hAnsi="Trebuchet MS" w:cs="Times New Roman"/>
            <w:b/>
            <w:bCs/>
            <w:color w:val="000000"/>
            <w:sz w:val="21"/>
            <w:szCs w:val="21"/>
          </w:rPr>
          <w:t>5-9 What is Thrashing?</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A high paging activity is called thrashing.</w:t>
      </w:r>
      <w:r w:rsidRPr="009930A1">
        <w:rPr>
          <w:rFonts w:ascii="Helvetica" w:eastAsia="Times New Roman" w:hAnsi="Helvetica" w:cs="Times New Roman"/>
          <w:color w:val="333333"/>
          <w:sz w:val="21"/>
          <w:szCs w:val="21"/>
        </w:rPr>
        <w:br/>
        <w:t>B. A high executing activity is called thrashing</w:t>
      </w:r>
      <w:r w:rsidRPr="009930A1">
        <w:rPr>
          <w:rFonts w:ascii="Helvetica" w:eastAsia="Times New Roman" w:hAnsi="Helvetica" w:cs="Times New Roman"/>
          <w:color w:val="333333"/>
          <w:sz w:val="21"/>
          <w:szCs w:val="21"/>
        </w:rPr>
        <w:br/>
        <w:t xml:space="preserve">C. </w:t>
      </w:r>
      <w:proofErr w:type="gramStart"/>
      <w:r w:rsidRPr="009930A1">
        <w:rPr>
          <w:rFonts w:ascii="Helvetica" w:eastAsia="Times New Roman" w:hAnsi="Helvetica" w:cs="Times New Roman"/>
          <w:color w:val="333333"/>
          <w:sz w:val="21"/>
          <w:szCs w:val="21"/>
        </w:rPr>
        <w:t>A</w:t>
      </w:r>
      <w:proofErr w:type="gramEnd"/>
      <w:r w:rsidRPr="009930A1">
        <w:rPr>
          <w:rFonts w:ascii="Helvetica" w:eastAsia="Times New Roman" w:hAnsi="Helvetica" w:cs="Times New Roman"/>
          <w:color w:val="333333"/>
          <w:sz w:val="21"/>
          <w:szCs w:val="21"/>
        </w:rPr>
        <w:t xml:space="preserve"> extremely long process is called thrashing</w:t>
      </w:r>
      <w:r w:rsidRPr="009930A1">
        <w:rPr>
          <w:rFonts w:ascii="Helvetica" w:eastAsia="Times New Roman" w:hAnsi="Helvetica" w:cs="Times New Roman"/>
          <w:color w:val="333333"/>
          <w:sz w:val="21"/>
          <w:szCs w:val="21"/>
        </w:rPr>
        <w:br/>
        <w:t xml:space="preserve">D. </w:t>
      </w:r>
      <w:proofErr w:type="gramStart"/>
      <w:r w:rsidRPr="009930A1">
        <w:rPr>
          <w:rFonts w:ascii="Helvetica" w:eastAsia="Times New Roman" w:hAnsi="Helvetica" w:cs="Times New Roman"/>
          <w:color w:val="333333"/>
          <w:sz w:val="21"/>
          <w:szCs w:val="21"/>
        </w:rPr>
        <w:t>A</w:t>
      </w:r>
      <w:proofErr w:type="gramEnd"/>
      <w:r w:rsidRPr="009930A1">
        <w:rPr>
          <w:rFonts w:ascii="Helvetica" w:eastAsia="Times New Roman" w:hAnsi="Helvetica" w:cs="Times New Roman"/>
          <w:color w:val="333333"/>
          <w:sz w:val="21"/>
          <w:szCs w:val="21"/>
        </w:rPr>
        <w:t xml:space="preserve"> extremely long virtual memory is called thrashing</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9" w:author="Unknown">
        <w:r w:rsidRPr="009930A1">
          <w:rPr>
            <w:rFonts w:ascii="Trebuchet MS" w:eastAsia="Times New Roman" w:hAnsi="Trebuchet MS" w:cs="Times New Roman"/>
            <w:b/>
            <w:bCs/>
            <w:color w:val="000000"/>
            <w:sz w:val="21"/>
            <w:szCs w:val="21"/>
          </w:rPr>
          <w:t>5-10 What hole will allocates in “Worst-Fit” algorithm of memory management?</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It allocates the smaller hole than required memory hole</w:t>
      </w:r>
      <w:r w:rsidRPr="009930A1">
        <w:rPr>
          <w:rFonts w:ascii="Helvetica" w:eastAsia="Times New Roman" w:hAnsi="Helvetica" w:cs="Times New Roman"/>
          <w:color w:val="333333"/>
          <w:sz w:val="21"/>
          <w:szCs w:val="21"/>
        </w:rPr>
        <w:br/>
        <w:t>B. It allocates the smallest hole from the available memory holes</w:t>
      </w:r>
      <w:r w:rsidRPr="009930A1">
        <w:rPr>
          <w:rFonts w:ascii="Helvetica" w:eastAsia="Times New Roman" w:hAnsi="Helvetica" w:cs="Times New Roman"/>
          <w:color w:val="333333"/>
          <w:sz w:val="21"/>
          <w:szCs w:val="21"/>
        </w:rPr>
        <w:br/>
        <w:t>C. It allocates the largest hole from the available memory holes</w:t>
      </w:r>
      <w:r w:rsidRPr="009930A1">
        <w:rPr>
          <w:rFonts w:ascii="Helvetica" w:eastAsia="Times New Roman" w:hAnsi="Helvetica" w:cs="Times New Roman"/>
          <w:color w:val="333333"/>
          <w:sz w:val="21"/>
          <w:szCs w:val="21"/>
        </w:rPr>
        <w:br/>
        <w:t>D. It allocates the exact same size memory hole</w:t>
      </w:r>
      <w:r w:rsidRPr="009930A1">
        <w:rPr>
          <w:rFonts w:ascii="Helvetica" w:eastAsia="Times New Roman" w:hAnsi="Helvetica" w:cs="Times New Roman"/>
          <w:color w:val="333333"/>
          <w:sz w:val="21"/>
          <w:szCs w:val="21"/>
        </w:rPr>
        <w:br/>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25" style="width:468pt;height:1.5pt" o:hralign="center" o:hrstd="t" o:hrnoshade="t" o:hr="t" fillcolor="#333" stroked="f"/>
        </w:pic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333333"/>
          <w:sz w:val="21"/>
          <w:szCs w:val="21"/>
        </w:rPr>
        <w:t>Answers</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1 – A / 2 – C / 3 – A / 4 – D / 5 – D / 6 – D / 7 – D / 8 – B / 9 – A / 10 – C</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24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000000"/>
          <w:sz w:val="21"/>
          <w:szCs w:val="21"/>
        </w:rPr>
        <w:t>4-1 Which one of the following is not the function of Operating System?</w:t>
      </w:r>
      <w:ins w:id="10" w:author="Unknown">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Resource Management</w:t>
      </w:r>
      <w:r w:rsidRPr="009930A1">
        <w:rPr>
          <w:rFonts w:ascii="Helvetica" w:eastAsia="Times New Roman" w:hAnsi="Helvetica" w:cs="Times New Roman"/>
          <w:color w:val="333333"/>
          <w:sz w:val="21"/>
          <w:szCs w:val="21"/>
        </w:rPr>
        <w:br/>
        <w:t>B.  File Management</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Networking</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Processor Management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1" w:author="Unknown">
        <w:r w:rsidRPr="009930A1">
          <w:rPr>
            <w:rFonts w:ascii="Trebuchet MS" w:eastAsia="Times New Roman" w:hAnsi="Trebuchet MS" w:cs="Times New Roman"/>
            <w:b/>
            <w:bCs/>
            <w:color w:val="000000"/>
            <w:sz w:val="21"/>
            <w:szCs w:val="21"/>
          </w:rPr>
          <w:t>4-2 The Banker’s algorithm is used</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to</w:t>
      </w:r>
      <w:proofErr w:type="gramEnd"/>
      <w:r w:rsidRPr="009930A1">
        <w:rPr>
          <w:rFonts w:ascii="Helvetica" w:eastAsia="Times New Roman" w:hAnsi="Helvetica" w:cs="Times New Roman"/>
          <w:color w:val="333333"/>
          <w:sz w:val="21"/>
          <w:szCs w:val="21"/>
        </w:rPr>
        <w:t xml:space="preserve"> rectify deadlock</w:t>
      </w:r>
      <w:r w:rsidRPr="009930A1">
        <w:rPr>
          <w:rFonts w:ascii="Helvetica" w:eastAsia="Times New Roman" w:hAnsi="Helvetica" w:cs="Times New Roman"/>
          <w:color w:val="333333"/>
          <w:sz w:val="21"/>
          <w:szCs w:val="21"/>
        </w:rPr>
        <w:br/>
        <w:t>B.  </w:t>
      </w:r>
      <w:proofErr w:type="gramStart"/>
      <w:r w:rsidRPr="009930A1">
        <w:rPr>
          <w:rFonts w:ascii="Helvetica" w:eastAsia="Times New Roman" w:hAnsi="Helvetica" w:cs="Times New Roman"/>
          <w:color w:val="333333"/>
          <w:sz w:val="21"/>
          <w:szCs w:val="21"/>
        </w:rPr>
        <w:t>to</w:t>
      </w:r>
      <w:proofErr w:type="gramEnd"/>
      <w:r w:rsidRPr="009930A1">
        <w:rPr>
          <w:rFonts w:ascii="Helvetica" w:eastAsia="Times New Roman" w:hAnsi="Helvetica" w:cs="Times New Roman"/>
          <w:color w:val="333333"/>
          <w:sz w:val="21"/>
          <w:szCs w:val="21"/>
        </w:rPr>
        <w:t xml:space="preserve"> detect deadlock       </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to</w:t>
      </w:r>
      <w:proofErr w:type="gramEnd"/>
      <w:r w:rsidRPr="009930A1">
        <w:rPr>
          <w:rFonts w:ascii="Helvetica" w:eastAsia="Times New Roman" w:hAnsi="Helvetica" w:cs="Times New Roman"/>
          <w:color w:val="333333"/>
          <w:sz w:val="21"/>
          <w:szCs w:val="21"/>
        </w:rPr>
        <w:t xml:space="preserve"> prevent deadlock</w:t>
      </w:r>
      <w:r w:rsidRPr="009930A1">
        <w:rPr>
          <w:rFonts w:ascii="Helvetica" w:eastAsia="Times New Roman" w:hAnsi="Helvetica" w:cs="Times New Roman"/>
          <w:color w:val="333333"/>
          <w:sz w:val="21"/>
          <w:szCs w:val="21"/>
        </w:rPr>
        <w:br/>
        <w:t>D.  </w:t>
      </w:r>
      <w:proofErr w:type="gramStart"/>
      <w:r w:rsidRPr="009930A1">
        <w:rPr>
          <w:rFonts w:ascii="Helvetica" w:eastAsia="Times New Roman" w:hAnsi="Helvetica" w:cs="Times New Roman"/>
          <w:color w:val="333333"/>
          <w:sz w:val="21"/>
          <w:szCs w:val="21"/>
        </w:rPr>
        <w:t>to</w:t>
      </w:r>
      <w:proofErr w:type="gramEnd"/>
      <w:r w:rsidRPr="009930A1">
        <w:rPr>
          <w:rFonts w:ascii="Helvetica" w:eastAsia="Times New Roman" w:hAnsi="Helvetica" w:cs="Times New Roman"/>
          <w:color w:val="333333"/>
          <w:sz w:val="21"/>
          <w:szCs w:val="21"/>
        </w:rPr>
        <w:t xml:space="preserve"> </w:t>
      </w:r>
      <w:proofErr w:type="spellStart"/>
      <w:r w:rsidRPr="009930A1">
        <w:rPr>
          <w:rFonts w:ascii="Helvetica" w:eastAsia="Times New Roman" w:hAnsi="Helvetica" w:cs="Times New Roman"/>
          <w:color w:val="333333"/>
          <w:sz w:val="21"/>
          <w:szCs w:val="21"/>
        </w:rPr>
        <w:t>slove</w:t>
      </w:r>
      <w:proofErr w:type="spellEnd"/>
      <w:r w:rsidRPr="009930A1">
        <w:rPr>
          <w:rFonts w:ascii="Helvetica" w:eastAsia="Times New Roman" w:hAnsi="Helvetica" w:cs="Times New Roman"/>
          <w:color w:val="333333"/>
          <w:sz w:val="21"/>
          <w:szCs w:val="21"/>
        </w:rPr>
        <w:t xml:space="preserve"> deadlock</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2" w:author="Unknown">
        <w:r w:rsidRPr="009930A1">
          <w:rPr>
            <w:rFonts w:ascii="Trebuchet MS" w:eastAsia="Times New Roman" w:hAnsi="Trebuchet MS" w:cs="Times New Roman"/>
            <w:b/>
            <w:bCs/>
            <w:color w:val="000000"/>
            <w:sz w:val="21"/>
            <w:szCs w:val="21"/>
          </w:rPr>
          <w:t>4-3 Which of the following concept is best to preventing page faults?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Paging</w:t>
      </w:r>
      <w:r w:rsidRPr="009930A1">
        <w:rPr>
          <w:rFonts w:ascii="Helvetica" w:eastAsia="Times New Roman" w:hAnsi="Helvetica" w:cs="Times New Roman"/>
          <w:color w:val="333333"/>
          <w:sz w:val="21"/>
          <w:szCs w:val="21"/>
        </w:rPr>
        <w:br/>
        <w:t>B.  The working set</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Hit ratios</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Address location resolution</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3" w:author="Unknown">
        <w:r w:rsidRPr="009930A1">
          <w:rPr>
            <w:rFonts w:ascii="Trebuchet MS" w:eastAsia="Times New Roman" w:hAnsi="Trebuchet MS" w:cs="Times New Roman"/>
            <w:b/>
            <w:bCs/>
            <w:color w:val="000000"/>
            <w:sz w:val="21"/>
            <w:szCs w:val="21"/>
          </w:rPr>
          <w:t xml:space="preserve">4-4 </w:t>
        </w:r>
        <w:proofErr w:type="gramStart"/>
        <w:r w:rsidRPr="009930A1">
          <w:rPr>
            <w:rFonts w:ascii="Trebuchet MS" w:eastAsia="Times New Roman" w:hAnsi="Trebuchet MS" w:cs="Times New Roman"/>
            <w:b/>
            <w:bCs/>
            <w:color w:val="000000"/>
            <w:sz w:val="21"/>
            <w:szCs w:val="21"/>
          </w:rPr>
          <w:t>Which</w:t>
        </w:r>
        <w:proofErr w:type="gramEnd"/>
        <w:r w:rsidRPr="009930A1">
          <w:rPr>
            <w:rFonts w:ascii="Trebuchet MS" w:eastAsia="Times New Roman" w:hAnsi="Trebuchet MS" w:cs="Times New Roman"/>
            <w:b/>
            <w:bCs/>
            <w:color w:val="000000"/>
            <w:sz w:val="21"/>
            <w:szCs w:val="21"/>
          </w:rPr>
          <w:t xml:space="preserve"> of the following memory unit that processor can access more rapidly</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Main Memory</w:t>
      </w:r>
      <w:r w:rsidRPr="009930A1">
        <w:rPr>
          <w:rFonts w:ascii="Helvetica" w:eastAsia="Times New Roman" w:hAnsi="Helvetica" w:cs="Times New Roman"/>
          <w:color w:val="333333"/>
          <w:sz w:val="21"/>
          <w:szCs w:val="21"/>
        </w:rPr>
        <w:br/>
        <w:t>B.</w:t>
      </w:r>
      <w:proofErr w:type="gramEnd"/>
      <w:r w:rsidRPr="009930A1">
        <w:rPr>
          <w:rFonts w:ascii="Helvetica" w:eastAsia="Times New Roman" w:hAnsi="Helvetica" w:cs="Times New Roman"/>
          <w:color w:val="333333"/>
          <w:sz w:val="21"/>
          <w:szCs w:val="21"/>
        </w:rPr>
        <w:t xml:space="preserve">  Virtual Memory</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Cache memory</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Read Only Memory</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4" w:author="Unknown">
        <w:r w:rsidRPr="009930A1">
          <w:rPr>
            <w:rFonts w:ascii="Trebuchet MS" w:eastAsia="Times New Roman" w:hAnsi="Trebuchet MS" w:cs="Times New Roman"/>
            <w:b/>
            <w:bCs/>
            <w:color w:val="000000"/>
            <w:sz w:val="21"/>
            <w:szCs w:val="21"/>
          </w:rPr>
          <w:t>4-5 A page fault occurs when</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the</w:t>
      </w:r>
      <w:proofErr w:type="gramEnd"/>
      <w:r w:rsidRPr="009930A1">
        <w:rPr>
          <w:rFonts w:ascii="Helvetica" w:eastAsia="Times New Roman" w:hAnsi="Helvetica" w:cs="Times New Roman"/>
          <w:color w:val="333333"/>
          <w:sz w:val="21"/>
          <w:szCs w:val="21"/>
        </w:rPr>
        <w:t xml:space="preserve"> Deadlock happens</w:t>
      </w:r>
      <w:r w:rsidRPr="009930A1">
        <w:rPr>
          <w:rFonts w:ascii="Helvetica" w:eastAsia="Times New Roman" w:hAnsi="Helvetica" w:cs="Times New Roman"/>
          <w:color w:val="333333"/>
          <w:sz w:val="21"/>
          <w:szCs w:val="21"/>
        </w:rPr>
        <w:br/>
        <w:t>B.  </w:t>
      </w:r>
      <w:proofErr w:type="gramStart"/>
      <w:r w:rsidRPr="009930A1">
        <w:rPr>
          <w:rFonts w:ascii="Helvetica" w:eastAsia="Times New Roman" w:hAnsi="Helvetica" w:cs="Times New Roman"/>
          <w:color w:val="333333"/>
          <w:sz w:val="21"/>
          <w:szCs w:val="21"/>
        </w:rPr>
        <w:t>the</w:t>
      </w:r>
      <w:proofErr w:type="gramEnd"/>
      <w:r w:rsidRPr="009930A1">
        <w:rPr>
          <w:rFonts w:ascii="Helvetica" w:eastAsia="Times New Roman" w:hAnsi="Helvetica" w:cs="Times New Roman"/>
          <w:color w:val="333333"/>
          <w:sz w:val="21"/>
          <w:szCs w:val="21"/>
        </w:rPr>
        <w:t xml:space="preserve"> Segmentation starts</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the</w:t>
      </w:r>
      <w:proofErr w:type="gramEnd"/>
      <w:r w:rsidRPr="009930A1">
        <w:rPr>
          <w:rFonts w:ascii="Helvetica" w:eastAsia="Times New Roman" w:hAnsi="Helvetica" w:cs="Times New Roman"/>
          <w:color w:val="333333"/>
          <w:sz w:val="21"/>
          <w:szCs w:val="21"/>
        </w:rPr>
        <w:t xml:space="preserve"> page is found in the memory</w:t>
      </w:r>
      <w:r w:rsidRPr="009930A1">
        <w:rPr>
          <w:rFonts w:ascii="Helvetica" w:eastAsia="Times New Roman" w:hAnsi="Helvetica" w:cs="Times New Roman"/>
          <w:color w:val="333333"/>
          <w:sz w:val="21"/>
          <w:szCs w:val="21"/>
        </w:rPr>
        <w:br/>
        <w:t>D.  </w:t>
      </w:r>
      <w:proofErr w:type="gramStart"/>
      <w:r w:rsidRPr="009930A1">
        <w:rPr>
          <w:rFonts w:ascii="Helvetica" w:eastAsia="Times New Roman" w:hAnsi="Helvetica" w:cs="Times New Roman"/>
          <w:color w:val="333333"/>
          <w:sz w:val="21"/>
          <w:szCs w:val="21"/>
        </w:rPr>
        <w:t>the</w:t>
      </w:r>
      <w:proofErr w:type="gramEnd"/>
      <w:r w:rsidRPr="009930A1">
        <w:rPr>
          <w:rFonts w:ascii="Helvetica" w:eastAsia="Times New Roman" w:hAnsi="Helvetica" w:cs="Times New Roman"/>
          <w:color w:val="333333"/>
          <w:sz w:val="21"/>
          <w:szCs w:val="21"/>
        </w:rPr>
        <w:t xml:space="preserve"> page is not found in the memory</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5" w:author="Unknown">
        <w:r w:rsidRPr="009930A1">
          <w:rPr>
            <w:rFonts w:ascii="Trebuchet MS" w:eastAsia="Times New Roman" w:hAnsi="Trebuchet MS" w:cs="Times New Roman"/>
            <w:b/>
            <w:bCs/>
            <w:color w:val="000000"/>
            <w:sz w:val="21"/>
            <w:szCs w:val="21"/>
          </w:rPr>
          <w:t>4-6 Bringing a page into memory only when it is needed, this mechanism is called</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Deadlock</w:t>
      </w:r>
      <w:r w:rsidRPr="009930A1">
        <w:rPr>
          <w:rFonts w:ascii="Helvetica" w:eastAsia="Times New Roman" w:hAnsi="Helvetica" w:cs="Times New Roman"/>
          <w:color w:val="333333"/>
          <w:sz w:val="21"/>
          <w:szCs w:val="21"/>
        </w:rPr>
        <w:br/>
        <w:t>B.  Page Fault</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Dormant Paging</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Demand Paging</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6" w:author="Unknown">
        <w:r w:rsidRPr="009930A1">
          <w:rPr>
            <w:rFonts w:ascii="Trebuchet MS" w:eastAsia="Times New Roman" w:hAnsi="Trebuchet MS" w:cs="Times New Roman"/>
            <w:b/>
            <w:bCs/>
            <w:color w:val="000000"/>
            <w:sz w:val="21"/>
            <w:szCs w:val="21"/>
          </w:rPr>
          <w:lastRenderedPageBreak/>
          <w:t>4-7 First-in-First-Out (FIFO) scheduling is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Non Preemptive Scheduling</w:t>
      </w:r>
      <w:r w:rsidRPr="009930A1">
        <w:rPr>
          <w:rFonts w:ascii="Helvetica" w:eastAsia="Times New Roman" w:hAnsi="Helvetica" w:cs="Times New Roman"/>
          <w:color w:val="333333"/>
          <w:sz w:val="21"/>
          <w:szCs w:val="21"/>
        </w:rPr>
        <w:br/>
        <w:t>B.</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Preemptive Scheduling</w:t>
      </w:r>
      <w:r w:rsidRPr="009930A1">
        <w:rPr>
          <w:rFonts w:ascii="Helvetica" w:eastAsia="Times New Roman" w:hAnsi="Helvetica" w:cs="Times New Roman"/>
          <w:color w:val="333333"/>
          <w:sz w:val="21"/>
          <w:szCs w:val="21"/>
        </w:rPr>
        <w:br/>
        <w:t>C.</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Fair Share Scheduling</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Deadline Scheduling</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7" w:author="Unknown">
        <w:r w:rsidRPr="009930A1">
          <w:rPr>
            <w:rFonts w:ascii="Trebuchet MS" w:eastAsia="Times New Roman" w:hAnsi="Trebuchet MS" w:cs="Times New Roman"/>
            <w:b/>
            <w:bCs/>
            <w:color w:val="000000"/>
            <w:sz w:val="21"/>
            <w:szCs w:val="21"/>
          </w:rPr>
          <w:t>4-8 Copying a process from memory to disk to allow space for other processes is Called</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Swapping</w:t>
      </w:r>
      <w:r w:rsidRPr="009930A1">
        <w:rPr>
          <w:rFonts w:ascii="Helvetica" w:eastAsia="Times New Roman" w:hAnsi="Helvetica" w:cs="Times New Roman"/>
          <w:color w:val="333333"/>
          <w:sz w:val="21"/>
          <w:szCs w:val="21"/>
        </w:rPr>
        <w:br/>
        <w:t>B.</w:t>
      </w:r>
      <w:proofErr w:type="gramEnd"/>
      <w:r w:rsidRPr="009930A1">
        <w:rPr>
          <w:rFonts w:ascii="Helvetica" w:eastAsia="Times New Roman" w:hAnsi="Helvetica" w:cs="Times New Roman"/>
          <w:color w:val="333333"/>
          <w:sz w:val="21"/>
          <w:szCs w:val="21"/>
        </w:rPr>
        <w:t xml:space="preserve">  Deadlock</w:t>
      </w:r>
      <w:r w:rsidRPr="009930A1">
        <w:rPr>
          <w:rFonts w:ascii="Helvetica" w:eastAsia="Times New Roman" w:hAnsi="Helvetica" w:cs="Times New Roman"/>
          <w:color w:val="333333"/>
          <w:sz w:val="21"/>
          <w:szCs w:val="21"/>
        </w:rPr>
        <w:br/>
        <w:t>C.  </w:t>
      </w:r>
      <w:proofErr w:type="gramStart"/>
      <w:r w:rsidRPr="009930A1">
        <w:rPr>
          <w:rFonts w:ascii="Helvetica" w:eastAsia="Times New Roman" w:hAnsi="Helvetica" w:cs="Times New Roman"/>
          <w:color w:val="333333"/>
          <w:sz w:val="21"/>
          <w:szCs w:val="21"/>
        </w:rPr>
        <w:t>Demand Paging</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Page Fault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8" w:author="Unknown">
        <w:r w:rsidRPr="009930A1">
          <w:rPr>
            <w:rFonts w:ascii="Trebuchet MS" w:eastAsia="Times New Roman" w:hAnsi="Trebuchet MS" w:cs="Times New Roman"/>
            <w:b/>
            <w:bCs/>
            <w:color w:val="000000"/>
            <w:sz w:val="21"/>
            <w:szCs w:val="21"/>
          </w:rPr>
          <w:t>4-9. The necessary conditions needed before deadlock can occur?</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No Mutual Exclusion, Hold and wait, Preemption, Circular Wait</w:t>
      </w:r>
      <w:r w:rsidRPr="009930A1">
        <w:rPr>
          <w:rFonts w:ascii="Helvetica" w:eastAsia="Times New Roman" w:hAnsi="Helvetica" w:cs="Times New Roman"/>
          <w:color w:val="333333"/>
          <w:sz w:val="21"/>
          <w:szCs w:val="21"/>
        </w:rPr>
        <w:br/>
        <w:t>B.  </w:t>
      </w:r>
      <w:proofErr w:type="gramStart"/>
      <w:r w:rsidRPr="009930A1">
        <w:rPr>
          <w:rFonts w:ascii="Helvetica" w:eastAsia="Times New Roman" w:hAnsi="Helvetica" w:cs="Times New Roman"/>
          <w:color w:val="333333"/>
          <w:sz w:val="21"/>
          <w:szCs w:val="21"/>
        </w:rPr>
        <w:t>Mutual Exclusion, No Hold and wait, Preemption, Circular Wait</w:t>
      </w:r>
      <w:r w:rsidRPr="009930A1">
        <w:rPr>
          <w:rFonts w:ascii="Helvetica" w:eastAsia="Times New Roman" w:hAnsi="Helvetica" w:cs="Times New Roman"/>
          <w:color w:val="333333"/>
          <w:sz w:val="21"/>
          <w:szCs w:val="21"/>
        </w:rPr>
        <w:br/>
        <w:t>C.</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Mutual Exclusion, Hold and wait, No Preemption, Circular Wait</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Mutual Exclusion, Hold and wait, Preemption, No Circular Wait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19" w:author="Unknown">
        <w:r w:rsidRPr="009930A1">
          <w:rPr>
            <w:rFonts w:ascii="Trebuchet MS" w:eastAsia="Times New Roman" w:hAnsi="Trebuchet MS" w:cs="Times New Roman"/>
            <w:b/>
            <w:bCs/>
            <w:color w:val="000000"/>
            <w:sz w:val="21"/>
            <w:szCs w:val="21"/>
          </w:rPr>
          <w:t>4-10 A program in execution is called</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w:t>
      </w:r>
      <w:proofErr w:type="gramStart"/>
      <w:r w:rsidRPr="009930A1">
        <w:rPr>
          <w:rFonts w:ascii="Helvetica" w:eastAsia="Times New Roman" w:hAnsi="Helvetica" w:cs="Times New Roman"/>
          <w:color w:val="333333"/>
          <w:sz w:val="21"/>
          <w:szCs w:val="21"/>
        </w:rPr>
        <w:t>A Paging</w:t>
      </w:r>
      <w:r w:rsidRPr="009930A1">
        <w:rPr>
          <w:rFonts w:ascii="Helvetica" w:eastAsia="Times New Roman" w:hAnsi="Helvetica" w:cs="Times New Roman"/>
          <w:color w:val="333333"/>
          <w:sz w:val="21"/>
          <w:szCs w:val="21"/>
        </w:rPr>
        <w:br/>
        <w:t>B.</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A Process</w:t>
      </w:r>
      <w:r w:rsidRPr="009930A1">
        <w:rPr>
          <w:rFonts w:ascii="Helvetica" w:eastAsia="Times New Roman" w:hAnsi="Helvetica" w:cs="Times New Roman"/>
          <w:color w:val="333333"/>
          <w:sz w:val="21"/>
          <w:szCs w:val="21"/>
        </w:rPr>
        <w:br/>
        <w:t>C.</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A virtual memory</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A Demand Page</w:t>
      </w:r>
      <w:r w:rsidRPr="009930A1">
        <w:rPr>
          <w:rFonts w:ascii="Helvetica" w:eastAsia="Times New Roman" w:hAnsi="Helvetica" w:cs="Times New Roman"/>
          <w:color w:val="333333"/>
          <w:sz w:val="21"/>
          <w:szCs w:val="21"/>
        </w:rPr>
        <w:br/>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26" style="width:468pt;height:1.5pt" o:hralign="center" o:hrstd="t" o:hrnoshade="t" o:hr="t" fillcolor="#333" stroked="f"/>
        </w:pic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333333"/>
          <w:sz w:val="21"/>
          <w:szCs w:val="21"/>
        </w:rPr>
        <w:t>Answers</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t>1 – C / 2 – C / 3 – B / 4 – C / 5 – D / 6 – D / 7 – A / 8 – A / 9 – C / 10 – B</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240" w:line="240" w:lineRule="auto"/>
        <w:rPr>
          <w:rFonts w:ascii="Helvetica" w:eastAsia="Times New Roman" w:hAnsi="Helvetica" w:cs="Times New Roman"/>
          <w:color w:val="333333"/>
          <w:sz w:val="21"/>
          <w:szCs w:val="21"/>
        </w:rPr>
      </w:pPr>
      <w:ins w:id="20" w:author="Unknown">
        <w:r w:rsidRPr="009930A1">
          <w:rPr>
            <w:rFonts w:ascii="Helvetica" w:eastAsia="Times New Roman" w:hAnsi="Helvetica" w:cs="Times New Roman"/>
            <w:color w:val="333333"/>
            <w:sz w:val="21"/>
            <w:szCs w:val="21"/>
          </w:rPr>
          <w:br/>
        </w:r>
        <w:r w:rsidRPr="009930A1">
          <w:rPr>
            <w:rFonts w:ascii="Trebuchet MS" w:eastAsia="Times New Roman" w:hAnsi="Trebuchet MS" w:cs="Times New Roman"/>
            <w:b/>
            <w:bCs/>
            <w:color w:val="000000"/>
            <w:sz w:val="21"/>
            <w:szCs w:val="21"/>
          </w:rPr>
          <w:t>3-</w:t>
        </w:r>
        <w:proofErr w:type="gramStart"/>
        <w:r w:rsidRPr="009930A1">
          <w:rPr>
            <w:rFonts w:ascii="Trebuchet MS" w:eastAsia="Times New Roman" w:hAnsi="Trebuchet MS" w:cs="Times New Roman"/>
            <w:b/>
            <w:bCs/>
            <w:color w:val="000000"/>
            <w:sz w:val="21"/>
            <w:szCs w:val="21"/>
          </w:rPr>
          <w:t>1  Which</w:t>
        </w:r>
        <w:proofErr w:type="gramEnd"/>
        <w:r w:rsidRPr="009930A1">
          <w:rPr>
            <w:rFonts w:ascii="Trebuchet MS" w:eastAsia="Times New Roman" w:hAnsi="Trebuchet MS" w:cs="Times New Roman"/>
            <w:b/>
            <w:bCs/>
            <w:color w:val="000000"/>
            <w:sz w:val="21"/>
            <w:szCs w:val="21"/>
          </w:rPr>
          <w:t xml:space="preserve"> of the following file format supports in Windows 7?</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NTFS</w:t>
      </w:r>
      <w:r w:rsidRPr="009930A1">
        <w:rPr>
          <w:rFonts w:ascii="Helvetica" w:eastAsia="Times New Roman" w:hAnsi="Helvetica" w:cs="Times New Roman"/>
          <w:color w:val="333333"/>
          <w:sz w:val="21"/>
          <w:szCs w:val="21"/>
        </w:rPr>
        <w:br/>
        <w:t>B)  BSD</w:t>
      </w:r>
      <w:r w:rsidRPr="009930A1">
        <w:rPr>
          <w:rFonts w:ascii="Helvetica" w:eastAsia="Times New Roman" w:hAnsi="Helvetica" w:cs="Times New Roman"/>
          <w:color w:val="333333"/>
          <w:sz w:val="21"/>
          <w:szCs w:val="21"/>
        </w:rPr>
        <w:br/>
        <w:t>C)  EXT</w:t>
      </w:r>
      <w:r w:rsidRPr="009930A1">
        <w:rPr>
          <w:rFonts w:ascii="Helvetica" w:eastAsia="Times New Roman" w:hAnsi="Helvetica" w:cs="Times New Roman"/>
          <w:color w:val="333333"/>
          <w:sz w:val="21"/>
          <w:szCs w:val="21"/>
        </w:rPr>
        <w:br/>
        <w:t>D)  All of the above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1" w:author="Unknown">
        <w:r w:rsidRPr="009930A1">
          <w:rPr>
            <w:rFonts w:ascii="Trebuchet MS" w:eastAsia="Times New Roman" w:hAnsi="Trebuchet MS" w:cs="Times New Roman"/>
            <w:b/>
            <w:bCs/>
            <w:color w:val="000000"/>
            <w:sz w:val="21"/>
            <w:szCs w:val="21"/>
          </w:rPr>
          <w:t>3-2 The Primary job of the operating system is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Manage Commands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t>B)  Manage Users       </w:t>
      </w:r>
      <w:r w:rsidRPr="009930A1">
        <w:rPr>
          <w:rFonts w:ascii="Helvetica" w:eastAsia="Times New Roman" w:hAnsi="Helvetica" w:cs="Times New Roman"/>
          <w:color w:val="333333"/>
          <w:sz w:val="21"/>
          <w:szCs w:val="21"/>
        </w:rPr>
        <w:br/>
        <w:t>C)  Manage Programs</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Manage Resources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2" w:author="Unknown">
        <w:r w:rsidRPr="009930A1">
          <w:rPr>
            <w:rFonts w:ascii="Trebuchet MS" w:eastAsia="Times New Roman" w:hAnsi="Trebuchet MS" w:cs="Times New Roman"/>
            <w:b/>
            <w:bCs/>
            <w:color w:val="000000"/>
            <w:sz w:val="21"/>
            <w:szCs w:val="21"/>
          </w:rPr>
          <w:t>3-3 What is the meaning of “Hibernate” in Windows XP/Windows 7?</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Restart the Computer in safe mode</w:t>
      </w:r>
      <w:r w:rsidRPr="009930A1">
        <w:rPr>
          <w:rFonts w:ascii="Helvetica" w:eastAsia="Times New Roman" w:hAnsi="Helvetica" w:cs="Times New Roman"/>
          <w:color w:val="333333"/>
          <w:sz w:val="21"/>
          <w:szCs w:val="21"/>
        </w:rPr>
        <w:br/>
        <w:t>B)  Restart the Computer in hibernate mode</w:t>
      </w:r>
      <w:r w:rsidRPr="009930A1">
        <w:rPr>
          <w:rFonts w:ascii="Helvetica" w:eastAsia="Times New Roman" w:hAnsi="Helvetica" w:cs="Times New Roman"/>
          <w:color w:val="333333"/>
          <w:sz w:val="21"/>
          <w:szCs w:val="21"/>
        </w:rPr>
        <w:br/>
        <w:t>C)  Shutdown the Computer terminating all the running applications</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Shutdown the Computer without closing the running applications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3" w:author="Unknown">
        <w:r w:rsidRPr="009930A1">
          <w:rPr>
            <w:rFonts w:ascii="Trebuchet MS" w:eastAsia="Times New Roman" w:hAnsi="Trebuchet MS" w:cs="Times New Roman"/>
            <w:b/>
            <w:bCs/>
            <w:color w:val="000000"/>
            <w:sz w:val="21"/>
            <w:szCs w:val="21"/>
          </w:rPr>
          <w:t>3-4 Who is called a supervisor of computer activity?</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Memory</w:t>
      </w:r>
      <w:r w:rsidRPr="009930A1">
        <w:rPr>
          <w:rFonts w:ascii="Helvetica" w:eastAsia="Times New Roman" w:hAnsi="Helvetica" w:cs="Times New Roman"/>
          <w:color w:val="333333"/>
          <w:sz w:val="21"/>
          <w:szCs w:val="21"/>
        </w:rPr>
        <w:br/>
        <w:t>B)  </w:t>
      </w:r>
      <w:r w:rsidRPr="009930A1">
        <w:rPr>
          <w:rFonts w:ascii="Helvetica" w:eastAsia="Times New Roman" w:hAnsi="Helvetica" w:cs="Times New Roman"/>
          <w:color w:val="333333"/>
          <w:sz w:val="21"/>
          <w:szCs w:val="21"/>
          <w:shd w:val="clear" w:color="auto" w:fill="FFFF00"/>
        </w:rPr>
        <w:t>Operating System</w:t>
      </w:r>
      <w:r w:rsidRPr="009930A1">
        <w:rPr>
          <w:rFonts w:ascii="Helvetica" w:eastAsia="Times New Roman" w:hAnsi="Helvetica" w:cs="Times New Roman"/>
          <w:color w:val="333333"/>
          <w:sz w:val="21"/>
          <w:szCs w:val="21"/>
        </w:rPr>
        <w:br/>
        <w:t>C)  I/O Devices</w:t>
      </w:r>
      <w:r w:rsidRPr="009930A1">
        <w:rPr>
          <w:rFonts w:ascii="Helvetica" w:eastAsia="Times New Roman" w:hAnsi="Helvetica" w:cs="Times New Roman"/>
          <w:color w:val="333333"/>
          <w:sz w:val="21"/>
          <w:szCs w:val="21"/>
        </w:rPr>
        <w:br/>
        <w:t>D)  Control Unit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4" w:author="Unknown">
        <w:r w:rsidRPr="009930A1">
          <w:rPr>
            <w:rFonts w:ascii="Trebuchet MS" w:eastAsia="Times New Roman" w:hAnsi="Trebuchet MS" w:cs="Times New Roman"/>
            <w:b/>
            <w:bCs/>
            <w:color w:val="000000"/>
            <w:sz w:val="21"/>
            <w:szCs w:val="21"/>
          </w:rPr>
          <w:t>3-5 Virtual Memory is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Extremely Large Main memory</w:t>
      </w:r>
      <w:r w:rsidRPr="009930A1">
        <w:rPr>
          <w:rFonts w:ascii="Helvetica" w:eastAsia="Times New Roman" w:hAnsi="Helvetica" w:cs="Times New Roman"/>
          <w:color w:val="333333"/>
          <w:sz w:val="21"/>
          <w:szCs w:val="21"/>
        </w:rPr>
        <w:br/>
        <w:t>B)  Extremely Large Secondary memory</w:t>
      </w:r>
      <w:r w:rsidRPr="009930A1">
        <w:rPr>
          <w:rFonts w:ascii="Helvetica" w:eastAsia="Times New Roman" w:hAnsi="Helvetica" w:cs="Times New Roman"/>
          <w:color w:val="333333"/>
          <w:sz w:val="21"/>
          <w:szCs w:val="21"/>
        </w:rPr>
        <w:br/>
        <w:t>C)  </w:t>
      </w:r>
      <w:r w:rsidRPr="009930A1">
        <w:rPr>
          <w:rFonts w:ascii="Helvetica" w:eastAsia="Times New Roman" w:hAnsi="Helvetica" w:cs="Times New Roman"/>
          <w:color w:val="333333"/>
          <w:sz w:val="21"/>
          <w:szCs w:val="21"/>
          <w:shd w:val="clear" w:color="auto" w:fill="FFFF00"/>
        </w:rPr>
        <w:t>An illusion of extremely large main memory</w:t>
      </w:r>
      <w:r w:rsidRPr="009930A1">
        <w:rPr>
          <w:rFonts w:ascii="Helvetica" w:eastAsia="Times New Roman" w:hAnsi="Helvetica" w:cs="Times New Roman"/>
          <w:color w:val="333333"/>
          <w:sz w:val="21"/>
          <w:szCs w:val="21"/>
        </w:rPr>
        <w:br/>
        <w:t>D)  An illusion of extremely large secondary memory</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5" w:author="Unknown">
        <w:r w:rsidRPr="009930A1">
          <w:rPr>
            <w:rFonts w:ascii="Trebuchet MS" w:eastAsia="Times New Roman" w:hAnsi="Trebuchet MS" w:cs="Times New Roman"/>
            <w:b/>
            <w:bCs/>
            <w:color w:val="000000"/>
            <w:sz w:val="21"/>
            <w:szCs w:val="21"/>
          </w:rPr>
          <w:t>3-6 Operating System manages</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Memory</w:t>
      </w:r>
      <w:r w:rsidRPr="009930A1">
        <w:rPr>
          <w:rFonts w:ascii="Helvetica" w:eastAsia="Times New Roman" w:hAnsi="Helvetica" w:cs="Times New Roman"/>
          <w:color w:val="333333"/>
          <w:sz w:val="21"/>
          <w:szCs w:val="21"/>
        </w:rPr>
        <w:br/>
        <w:t>B)  Processor</w:t>
      </w:r>
      <w:r w:rsidRPr="009930A1">
        <w:rPr>
          <w:rFonts w:ascii="Helvetica" w:eastAsia="Times New Roman" w:hAnsi="Helvetica" w:cs="Times New Roman"/>
          <w:color w:val="333333"/>
          <w:sz w:val="21"/>
          <w:szCs w:val="21"/>
        </w:rPr>
        <w:br/>
        <w:t>C)  I/O devices</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All of the above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6" w:author="Unknown">
        <w:r w:rsidRPr="009930A1">
          <w:rPr>
            <w:rFonts w:ascii="Trebuchet MS" w:eastAsia="Times New Roman" w:hAnsi="Trebuchet MS" w:cs="Times New Roman"/>
            <w:b/>
            <w:bCs/>
            <w:color w:val="000000"/>
            <w:sz w:val="21"/>
            <w:szCs w:val="21"/>
          </w:rPr>
          <w:t>3-7 What should be the first step while OS upgrading?</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Delete old Operating System</w:t>
      </w:r>
      <w:r w:rsidRPr="009930A1">
        <w:rPr>
          <w:rFonts w:ascii="Helvetica" w:eastAsia="Times New Roman" w:hAnsi="Helvetica" w:cs="Times New Roman"/>
          <w:color w:val="333333"/>
          <w:sz w:val="21"/>
          <w:szCs w:val="21"/>
        </w:rPr>
        <w:br/>
        <w:t>B</w:t>
      </w:r>
      <w:proofErr w:type="gramStart"/>
      <w:r w:rsidRPr="009930A1">
        <w:rPr>
          <w:rFonts w:ascii="Helvetica" w:eastAsia="Times New Roman" w:hAnsi="Helvetica" w:cs="Times New Roman"/>
          <w:color w:val="333333"/>
          <w:sz w:val="21"/>
          <w:szCs w:val="21"/>
        </w:rPr>
        <w:t>)  Backup</w:t>
      </w:r>
      <w:proofErr w:type="gramEnd"/>
      <w:r w:rsidRPr="009930A1">
        <w:rPr>
          <w:rFonts w:ascii="Helvetica" w:eastAsia="Times New Roman" w:hAnsi="Helvetica" w:cs="Times New Roman"/>
          <w:color w:val="333333"/>
          <w:sz w:val="21"/>
          <w:szCs w:val="21"/>
        </w:rPr>
        <w:t xml:space="preserve"> old Operating System</w:t>
      </w:r>
      <w:r w:rsidRPr="009930A1">
        <w:rPr>
          <w:rFonts w:ascii="Helvetica" w:eastAsia="Times New Roman" w:hAnsi="Helvetica" w:cs="Times New Roman"/>
          <w:color w:val="333333"/>
          <w:sz w:val="21"/>
          <w:szCs w:val="21"/>
        </w:rPr>
        <w:br/>
        <w:t>C)  </w:t>
      </w:r>
      <w:r w:rsidRPr="009930A1">
        <w:rPr>
          <w:rFonts w:ascii="Helvetica" w:eastAsia="Times New Roman" w:hAnsi="Helvetica" w:cs="Times New Roman"/>
          <w:color w:val="333333"/>
          <w:sz w:val="21"/>
          <w:szCs w:val="21"/>
          <w:shd w:val="clear" w:color="auto" w:fill="FFFF00"/>
        </w:rPr>
        <w:t>Backup Critical Data</w:t>
      </w:r>
      <w:r w:rsidRPr="009930A1">
        <w:rPr>
          <w:rFonts w:ascii="Helvetica" w:eastAsia="Times New Roman" w:hAnsi="Helvetica" w:cs="Times New Roman"/>
          <w:color w:val="333333"/>
          <w:sz w:val="21"/>
          <w:szCs w:val="21"/>
        </w:rPr>
        <w:br/>
        <w:t>D)  Format Hard Disks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7" w:author="Unknown">
        <w:r w:rsidRPr="009930A1">
          <w:rPr>
            <w:rFonts w:ascii="Trebuchet MS" w:eastAsia="Times New Roman" w:hAnsi="Trebuchet MS" w:cs="Times New Roman"/>
            <w:b/>
            <w:bCs/>
            <w:color w:val="000000"/>
            <w:sz w:val="21"/>
            <w:szCs w:val="21"/>
          </w:rPr>
          <w:t>3-8 Unix Operating System is an</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Multi User Operating System</w:t>
      </w:r>
      <w:r w:rsidRPr="009930A1">
        <w:rPr>
          <w:rFonts w:ascii="Helvetica" w:eastAsia="Times New Roman" w:hAnsi="Helvetica" w:cs="Times New Roman"/>
          <w:color w:val="333333"/>
          <w:sz w:val="21"/>
          <w:szCs w:val="21"/>
        </w:rPr>
        <w:br/>
        <w:t>B)  Time Sharing Operating System</w:t>
      </w:r>
      <w:r w:rsidRPr="009930A1">
        <w:rPr>
          <w:rFonts w:ascii="Helvetica" w:eastAsia="Times New Roman" w:hAnsi="Helvetica" w:cs="Times New Roman"/>
          <w:color w:val="333333"/>
          <w:sz w:val="21"/>
          <w:szCs w:val="21"/>
        </w:rPr>
        <w:br/>
        <w:t>C)  </w:t>
      </w:r>
      <w:proofErr w:type="spellStart"/>
      <w:r w:rsidRPr="009930A1">
        <w:rPr>
          <w:rFonts w:ascii="Helvetica" w:eastAsia="Times New Roman" w:hAnsi="Helvetica" w:cs="Times New Roman"/>
          <w:color w:val="333333"/>
          <w:sz w:val="21"/>
          <w:szCs w:val="21"/>
        </w:rPr>
        <w:t>Multi Tasking</w:t>
      </w:r>
      <w:proofErr w:type="spellEnd"/>
      <w:r w:rsidRPr="009930A1">
        <w:rPr>
          <w:rFonts w:ascii="Helvetica" w:eastAsia="Times New Roman" w:hAnsi="Helvetica" w:cs="Times New Roman"/>
          <w:color w:val="333333"/>
          <w:sz w:val="21"/>
          <w:szCs w:val="21"/>
        </w:rPr>
        <w:t xml:space="preserve"> Operating System</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All the Above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8" w:author="Unknown">
        <w:r w:rsidRPr="009930A1">
          <w:rPr>
            <w:rFonts w:ascii="Trebuchet MS" w:eastAsia="Times New Roman" w:hAnsi="Trebuchet MS" w:cs="Times New Roman"/>
            <w:b/>
            <w:bCs/>
            <w:color w:val="000000"/>
            <w:sz w:val="21"/>
            <w:szCs w:val="21"/>
          </w:rPr>
          <w:t>3-9 In </w:t>
        </w:r>
        <w:r w:rsidRPr="009930A1">
          <w:rPr>
            <w:rFonts w:ascii="Trebuchet MS" w:eastAsia="Times New Roman" w:hAnsi="Trebuchet MS" w:cs="Times New Roman"/>
            <w:b/>
            <w:bCs/>
            <w:color w:val="000000"/>
            <w:sz w:val="25"/>
            <w:szCs w:val="25"/>
          </w:rPr>
          <w:t>which type</w:t>
        </w:r>
        <w:r w:rsidRPr="009930A1">
          <w:rPr>
            <w:rFonts w:ascii="Trebuchet MS" w:eastAsia="Times New Roman" w:hAnsi="Trebuchet MS" w:cs="Times New Roman"/>
            <w:b/>
            <w:bCs/>
            <w:color w:val="000000"/>
            <w:sz w:val="21"/>
            <w:szCs w:val="21"/>
          </w:rPr>
          <w:t> of the following OS, the response time is very crucial.</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lastRenderedPageBreak/>
        <w:br/>
      </w:r>
      <w:r w:rsidRPr="009930A1">
        <w:rPr>
          <w:rFonts w:ascii="Helvetica" w:eastAsia="Times New Roman" w:hAnsi="Helvetica" w:cs="Times New Roman"/>
          <w:color w:val="333333"/>
          <w:sz w:val="21"/>
          <w:szCs w:val="21"/>
        </w:rPr>
        <w:br/>
        <w:t>A)  Network Operating System</w:t>
      </w:r>
      <w:r w:rsidRPr="009930A1">
        <w:rPr>
          <w:rFonts w:ascii="Helvetica" w:eastAsia="Times New Roman" w:hAnsi="Helvetica" w:cs="Times New Roman"/>
          <w:color w:val="333333"/>
          <w:sz w:val="21"/>
          <w:szCs w:val="21"/>
        </w:rPr>
        <w:br/>
        <w:t>B)  </w:t>
      </w:r>
      <w:r w:rsidRPr="009930A1">
        <w:rPr>
          <w:rFonts w:ascii="Helvetica" w:eastAsia="Times New Roman" w:hAnsi="Helvetica" w:cs="Times New Roman"/>
          <w:color w:val="333333"/>
          <w:sz w:val="21"/>
          <w:szCs w:val="21"/>
          <w:shd w:val="clear" w:color="auto" w:fill="FFFF00"/>
        </w:rPr>
        <w:t>Real Time Operating System</w:t>
      </w:r>
      <w:r w:rsidRPr="009930A1">
        <w:rPr>
          <w:rFonts w:ascii="Helvetica" w:eastAsia="Times New Roman" w:hAnsi="Helvetica" w:cs="Times New Roman"/>
          <w:color w:val="333333"/>
          <w:sz w:val="21"/>
          <w:szCs w:val="21"/>
        </w:rPr>
        <w:br/>
        <w:t>C)  Batch Operating System</w:t>
      </w:r>
      <w:r w:rsidRPr="009930A1">
        <w:rPr>
          <w:rFonts w:ascii="Helvetica" w:eastAsia="Times New Roman" w:hAnsi="Helvetica" w:cs="Times New Roman"/>
          <w:color w:val="333333"/>
          <w:sz w:val="21"/>
          <w:szCs w:val="21"/>
        </w:rPr>
        <w:br/>
        <w:t>D)  Unix Operating System</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29" w:author="Unknown">
        <w:r w:rsidRPr="009930A1">
          <w:rPr>
            <w:rFonts w:ascii="Trebuchet MS" w:eastAsia="Times New Roman" w:hAnsi="Trebuchet MS" w:cs="Times New Roman"/>
            <w:b/>
            <w:bCs/>
            <w:color w:val="000000"/>
            <w:sz w:val="21"/>
            <w:szCs w:val="21"/>
          </w:rPr>
          <w:t>3-10 The file system “NTFS” stands for</w:t>
        </w:r>
      </w:ins>
      <w:r w:rsidRPr="009930A1">
        <w:rPr>
          <w:rFonts w:ascii="Trebuchet MS" w:eastAsia="Times New Roman" w:hAnsi="Trebuchet MS" w:cs="Times New Roman"/>
          <w:b/>
          <w:bCs/>
          <w:color w:val="000000"/>
          <w:sz w:val="21"/>
          <w:szCs w:val="21"/>
        </w:rPr>
        <w:t> </w:t>
      </w:r>
      <w:ins w:id="30" w:author="Unknown">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t>A)  New Type File System</w:t>
      </w:r>
      <w:r w:rsidRPr="009930A1">
        <w:rPr>
          <w:rFonts w:ascii="Helvetica" w:eastAsia="Times New Roman" w:hAnsi="Helvetica" w:cs="Times New Roman"/>
          <w:color w:val="333333"/>
          <w:sz w:val="21"/>
          <w:szCs w:val="21"/>
        </w:rPr>
        <w:br/>
        <w:t>B)  Never Terminated File System</w:t>
      </w:r>
      <w:r w:rsidRPr="009930A1">
        <w:rPr>
          <w:rFonts w:ascii="Helvetica" w:eastAsia="Times New Roman" w:hAnsi="Helvetica" w:cs="Times New Roman"/>
          <w:color w:val="333333"/>
          <w:sz w:val="21"/>
          <w:szCs w:val="21"/>
        </w:rPr>
        <w:br/>
        <w:t>C)  New Technology File System</w:t>
      </w:r>
      <w:r w:rsidRPr="009930A1">
        <w:rPr>
          <w:rFonts w:ascii="Helvetica" w:eastAsia="Times New Roman" w:hAnsi="Helvetica" w:cs="Times New Roman"/>
          <w:color w:val="333333"/>
          <w:sz w:val="21"/>
          <w:szCs w:val="21"/>
        </w:rPr>
        <w:br/>
        <w:t>D)  Non Terminated File System</w:t>
      </w:r>
      <w:r w:rsidRPr="009930A1">
        <w:rPr>
          <w:rFonts w:ascii="Helvetica" w:eastAsia="Times New Roman" w:hAnsi="Helvetica" w:cs="Times New Roman"/>
          <w:color w:val="333333"/>
          <w:sz w:val="21"/>
          <w:szCs w:val="21"/>
        </w:rPr>
        <w:br/>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27" style="width:468pt;height:1.5pt" o:hralign="center" o:hrstd="t" o:hrnoshade="t" o:hr="t" fillcolor="#333" stroked="f"/>
        </w:pic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333333"/>
          <w:sz w:val="21"/>
          <w:szCs w:val="21"/>
        </w:rPr>
        <w:t>Answers</w: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240" w:line="240" w:lineRule="auto"/>
        <w:rPr>
          <w:rFonts w:ascii="Helvetica" w:eastAsia="Times New Roman" w:hAnsi="Helvetica" w:cs="Times New Roman"/>
          <w:color w:val="333333"/>
          <w:sz w:val="21"/>
          <w:szCs w:val="21"/>
        </w:rPr>
      </w:pPr>
      <w:proofErr w:type="gramStart"/>
      <w:r w:rsidRPr="009930A1">
        <w:rPr>
          <w:rFonts w:ascii="Helvetica" w:eastAsia="Times New Roman" w:hAnsi="Helvetica" w:cs="Times New Roman"/>
          <w:color w:val="333333"/>
          <w:sz w:val="21"/>
          <w:szCs w:val="21"/>
        </w:rPr>
        <w:t>1 – A / 2 – D / 3 – D / 4 – B / 5 – C / 6 – D / 7 – C / 8 – D / 9 – B / 10 – C</w:t>
      </w:r>
      <w:ins w:id="31" w:author="Unknown">
        <w:r w:rsidRPr="009930A1">
          <w:rPr>
            <w:rFonts w:ascii="Trebuchet MS" w:eastAsia="Times New Roman" w:hAnsi="Trebuchet MS" w:cs="Times New Roman"/>
            <w:color w:val="000000"/>
            <w:sz w:val="21"/>
            <w:szCs w:val="21"/>
          </w:rPr>
          <w:br/>
        </w:r>
        <w:r w:rsidRPr="009930A1">
          <w:rPr>
            <w:rFonts w:ascii="Trebuchet MS" w:eastAsia="Times New Roman" w:hAnsi="Trebuchet MS" w:cs="Times New Roman"/>
            <w:b/>
            <w:bCs/>
            <w:color w:val="000000"/>
            <w:sz w:val="21"/>
            <w:szCs w:val="21"/>
          </w:rPr>
          <w:t>2-1.</w:t>
        </w:r>
        <w:proofErr w:type="gramEnd"/>
        <w:r w:rsidRPr="009930A1">
          <w:rPr>
            <w:rFonts w:ascii="Trebuchet MS" w:eastAsia="Times New Roman" w:hAnsi="Trebuchet MS" w:cs="Times New Roman"/>
            <w:b/>
            <w:bCs/>
            <w:color w:val="000000"/>
            <w:sz w:val="21"/>
            <w:szCs w:val="21"/>
          </w:rPr>
          <w:t xml:space="preserve"> When a computer is first turned on or restarted, a special type of </w:t>
        </w:r>
        <w:r w:rsidRPr="009930A1">
          <w:rPr>
            <w:rFonts w:ascii="Trebuchet MS" w:eastAsia="Times New Roman" w:hAnsi="Trebuchet MS" w:cs="Times New Roman"/>
            <w:b/>
            <w:bCs/>
            <w:color w:val="000000"/>
            <w:sz w:val="25"/>
            <w:szCs w:val="25"/>
          </w:rPr>
          <w:t>absolute</w:t>
        </w:r>
        <w:r w:rsidRPr="009930A1">
          <w:rPr>
            <w:rFonts w:ascii="Trebuchet MS" w:eastAsia="Times New Roman" w:hAnsi="Trebuchet MS" w:cs="Times New Roman"/>
            <w:b/>
            <w:bCs/>
            <w:color w:val="000000"/>
            <w:sz w:val="21"/>
            <w:szCs w:val="21"/>
          </w:rPr>
          <w:t> loader called ____ is executed</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t>A. Compile and Go loader</w:t>
      </w:r>
      <w:r w:rsidRPr="009930A1">
        <w:rPr>
          <w:rFonts w:ascii="Helvetica" w:eastAsia="Times New Roman" w:hAnsi="Helvetica" w:cs="Times New Roman"/>
          <w:color w:val="333333"/>
          <w:sz w:val="21"/>
          <w:szCs w:val="21"/>
        </w:rPr>
        <w:br/>
        <w:t>B. Boot loader</w:t>
      </w:r>
      <w:r w:rsidRPr="009930A1">
        <w:rPr>
          <w:rFonts w:ascii="Helvetica" w:eastAsia="Times New Roman" w:hAnsi="Helvetica" w:cs="Times New Roman"/>
          <w:color w:val="333333"/>
          <w:sz w:val="21"/>
          <w:szCs w:val="21"/>
        </w:rPr>
        <w:br/>
        <w:t>C. </w:t>
      </w:r>
      <w:r w:rsidRPr="009930A1">
        <w:rPr>
          <w:rFonts w:ascii="Helvetica" w:eastAsia="Times New Roman" w:hAnsi="Helvetica" w:cs="Times New Roman"/>
          <w:color w:val="333333"/>
          <w:sz w:val="21"/>
          <w:szCs w:val="21"/>
          <w:shd w:val="clear" w:color="auto" w:fill="C0C0C0"/>
        </w:rPr>
        <w:t>Bootstrap loader</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Relating loader</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2"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 xml:space="preserve">2. </w:t>
        </w:r>
        <w:proofErr w:type="gramStart"/>
        <w:r w:rsidRPr="009930A1">
          <w:rPr>
            <w:rFonts w:ascii="Trebuchet MS" w:eastAsia="Times New Roman" w:hAnsi="Trebuchet MS" w:cs="Times New Roman"/>
            <w:b/>
            <w:bCs/>
            <w:color w:val="000000"/>
            <w:sz w:val="21"/>
            <w:szCs w:val="21"/>
          </w:rPr>
          <w:t>Which of the following Operating systems is better for implementing a Client-Server network</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3" w:author="Unknown">
        <w:r w:rsidRPr="009930A1">
          <w:rPr>
            <w:rFonts w:ascii="Trebuchet MS" w:eastAsia="Times New Roman" w:hAnsi="Trebuchet MS" w:cs="Times New Roman"/>
            <w:color w:val="000000"/>
            <w:sz w:val="21"/>
            <w:szCs w:val="21"/>
          </w:rPr>
          <w:t>A. MS DOS</w:t>
        </w:r>
      </w:ins>
      <w:r w:rsidRPr="009930A1">
        <w:rPr>
          <w:rFonts w:ascii="Helvetica" w:eastAsia="Times New Roman" w:hAnsi="Helvetica" w:cs="Times New Roman"/>
          <w:color w:val="333333"/>
          <w:sz w:val="21"/>
          <w:szCs w:val="21"/>
        </w:rPr>
        <w:t>B.</w:t>
      </w:r>
      <w:proofErr w:type="gramEnd"/>
      <w:r w:rsidRPr="009930A1">
        <w:rPr>
          <w:rFonts w:ascii="Helvetica" w:eastAsia="Times New Roman" w:hAnsi="Helvetica" w:cs="Times New Roman"/>
          <w:color w:val="333333"/>
          <w:sz w:val="21"/>
          <w:szCs w:val="21"/>
        </w:rPr>
        <w:t> Windows 95   </w:t>
      </w:r>
      <w:r w:rsidRPr="009930A1">
        <w:rPr>
          <w:rFonts w:ascii="Helvetica" w:eastAsia="Times New Roman" w:hAnsi="Helvetica" w:cs="Times New Roman"/>
          <w:color w:val="333333"/>
          <w:sz w:val="21"/>
          <w:szCs w:val="21"/>
        </w:rPr>
        <w:br/>
        <w:t>C</w:t>
      </w:r>
      <w:r w:rsidRPr="009930A1">
        <w:rPr>
          <w:rFonts w:ascii="Helvetica" w:eastAsia="Times New Roman" w:hAnsi="Helvetica" w:cs="Times New Roman"/>
          <w:color w:val="333333"/>
          <w:sz w:val="21"/>
          <w:szCs w:val="21"/>
          <w:shd w:val="clear" w:color="auto" w:fill="FFFF00"/>
        </w:rPr>
        <w:t>. Windows 98</w:t>
      </w:r>
      <w:r w:rsidRPr="009930A1">
        <w:rPr>
          <w:rFonts w:ascii="Helvetica" w:eastAsia="Times New Roman" w:hAnsi="Helvetica" w:cs="Times New Roman"/>
          <w:color w:val="333333"/>
          <w:sz w:val="21"/>
          <w:szCs w:val="21"/>
        </w:rPr>
        <w:br/>
        <w:t>D. Windows 2000</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4"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3. The operating system manages</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5" w:author="Unknown">
        <w:r w:rsidRPr="009930A1">
          <w:rPr>
            <w:rFonts w:ascii="Trebuchet MS" w:eastAsia="Times New Roman" w:hAnsi="Trebuchet MS" w:cs="Times New Roman"/>
            <w:color w:val="000000"/>
            <w:sz w:val="21"/>
            <w:szCs w:val="21"/>
          </w:rPr>
          <w:t xml:space="preserve">A. </w:t>
        </w:r>
        <w:proofErr w:type="spellStart"/>
        <w:r w:rsidRPr="009930A1">
          <w:rPr>
            <w:rFonts w:ascii="Trebuchet MS" w:eastAsia="Times New Roman" w:hAnsi="Trebuchet MS" w:cs="Times New Roman"/>
            <w:color w:val="000000"/>
            <w:sz w:val="21"/>
            <w:szCs w:val="21"/>
          </w:rPr>
          <w:t>Memory</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Processes</w:t>
      </w:r>
      <w:r w:rsidRPr="009930A1">
        <w:rPr>
          <w:rFonts w:ascii="Helvetica" w:eastAsia="Times New Roman" w:hAnsi="Helvetica" w:cs="Times New Roman"/>
          <w:color w:val="333333"/>
          <w:sz w:val="21"/>
          <w:szCs w:val="21"/>
        </w:rPr>
        <w:br/>
        <w:t>C. Disks and I/O devices</w:t>
      </w:r>
      <w:r w:rsidRPr="009930A1">
        <w:rPr>
          <w:rFonts w:ascii="Helvetica" w:eastAsia="Times New Roman" w:hAnsi="Helvetica" w:cs="Times New Roman"/>
          <w:color w:val="333333"/>
          <w:sz w:val="21"/>
          <w:szCs w:val="21"/>
        </w:rPr>
        <w:br/>
        <w:t>D</w:t>
      </w:r>
      <w:r w:rsidRPr="009930A1">
        <w:rPr>
          <w:rFonts w:ascii="Helvetica" w:eastAsia="Times New Roman" w:hAnsi="Helvetica" w:cs="Times New Roman"/>
          <w:color w:val="333333"/>
          <w:sz w:val="21"/>
          <w:szCs w:val="21"/>
          <w:shd w:val="clear" w:color="auto" w:fill="FFFF00"/>
        </w:rPr>
        <w:t>. all of the above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6"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4.</w:t>
        </w:r>
        <w:proofErr w:type="gramEnd"/>
        <w:r w:rsidRPr="009930A1">
          <w:rPr>
            <w:rFonts w:ascii="Trebuchet MS" w:eastAsia="Times New Roman" w:hAnsi="Trebuchet MS" w:cs="Times New Roman"/>
            <w:b/>
            <w:bCs/>
            <w:color w:val="000000"/>
            <w:sz w:val="21"/>
            <w:szCs w:val="21"/>
          </w:rPr>
          <w:t xml:space="preserve"> Usually, in MSDOS, the primary hard </w:t>
        </w:r>
        <w:r w:rsidRPr="009930A1">
          <w:rPr>
            <w:rFonts w:ascii="Trebuchet MS" w:eastAsia="Times New Roman" w:hAnsi="Trebuchet MS" w:cs="Times New Roman"/>
            <w:b/>
            <w:bCs/>
            <w:color w:val="000000"/>
            <w:sz w:val="25"/>
            <w:szCs w:val="25"/>
          </w:rPr>
          <w:t xml:space="preserve">disk </w:t>
        </w:r>
        <w:proofErr w:type="gramStart"/>
        <w:r w:rsidRPr="009930A1">
          <w:rPr>
            <w:rFonts w:ascii="Trebuchet MS" w:eastAsia="Times New Roman" w:hAnsi="Trebuchet MS" w:cs="Times New Roman"/>
            <w:b/>
            <w:bCs/>
            <w:color w:val="000000"/>
            <w:sz w:val="25"/>
            <w:szCs w:val="25"/>
          </w:rPr>
          <w:t>drives</w:t>
        </w:r>
        <w:r w:rsidRPr="009930A1">
          <w:rPr>
            <w:rFonts w:ascii="Trebuchet MS" w:eastAsia="Times New Roman" w:hAnsi="Trebuchet MS" w:cs="Times New Roman"/>
            <w:b/>
            <w:bCs/>
            <w:color w:val="000000"/>
            <w:sz w:val="21"/>
            <w:szCs w:val="21"/>
          </w:rPr>
          <w:t> has</w:t>
        </w:r>
        <w:proofErr w:type="gramEnd"/>
        <w:r w:rsidRPr="009930A1">
          <w:rPr>
            <w:rFonts w:ascii="Trebuchet MS" w:eastAsia="Times New Roman" w:hAnsi="Trebuchet MS" w:cs="Times New Roman"/>
            <w:b/>
            <w:bCs/>
            <w:color w:val="000000"/>
            <w:sz w:val="21"/>
            <w:szCs w:val="21"/>
          </w:rPr>
          <w:t xml:space="preserve"> the drive letter ____</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7" w:author="Unknown">
        <w:r w:rsidRPr="009930A1">
          <w:rPr>
            <w:rFonts w:ascii="Trebuchet MS" w:eastAsia="Times New Roman" w:hAnsi="Trebuchet MS" w:cs="Times New Roman"/>
            <w:color w:val="000000"/>
            <w:sz w:val="21"/>
            <w:szCs w:val="21"/>
          </w:rPr>
          <w:t>A. A</w:t>
        </w:r>
      </w:ins>
      <w:r w:rsidRPr="009930A1">
        <w:rPr>
          <w:rFonts w:ascii="Helvetica" w:eastAsia="Times New Roman" w:hAnsi="Helvetica" w:cs="Times New Roman"/>
          <w:color w:val="333333"/>
          <w:sz w:val="21"/>
          <w:szCs w:val="21"/>
        </w:rPr>
        <w:t>B. B</w:t>
      </w:r>
      <w:r w:rsidRPr="009930A1">
        <w:rPr>
          <w:rFonts w:ascii="Helvetica" w:eastAsia="Times New Roman" w:hAnsi="Helvetica" w:cs="Times New Roman"/>
          <w:color w:val="333333"/>
          <w:sz w:val="21"/>
          <w:szCs w:val="21"/>
        </w:rPr>
        <w:br/>
        <w:t>C. C</w:t>
      </w:r>
      <w:r w:rsidRPr="009930A1">
        <w:rPr>
          <w:rFonts w:ascii="Helvetica" w:eastAsia="Times New Roman" w:hAnsi="Helvetica" w:cs="Times New Roman"/>
          <w:color w:val="333333"/>
          <w:sz w:val="21"/>
          <w:szCs w:val="21"/>
        </w:rPr>
        <w:br/>
        <w:t>D. D</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38"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5. What is the function of an operating system?</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lastRenderedPageBreak/>
        <w:br/>
      </w:r>
      <w:r w:rsidRPr="009930A1">
        <w:rPr>
          <w:rFonts w:ascii="Helvetica" w:eastAsia="Times New Roman" w:hAnsi="Helvetica" w:cs="Times New Roman"/>
          <w:color w:val="333333"/>
          <w:sz w:val="21"/>
          <w:szCs w:val="21"/>
        </w:rPr>
        <w:br/>
      </w:r>
      <w:ins w:id="39" w:author="Unknown">
        <w:r w:rsidRPr="009930A1">
          <w:rPr>
            <w:rFonts w:ascii="Trebuchet MS" w:eastAsia="Times New Roman" w:hAnsi="Trebuchet MS" w:cs="Times New Roman"/>
            <w:color w:val="000000"/>
            <w:sz w:val="21"/>
            <w:szCs w:val="21"/>
          </w:rPr>
          <w:t xml:space="preserve">A. Manages computer’s resources very </w:t>
        </w:r>
        <w:proofErr w:type="spellStart"/>
        <w:r w:rsidRPr="009930A1">
          <w:rPr>
            <w:rFonts w:ascii="Trebuchet MS" w:eastAsia="Times New Roman" w:hAnsi="Trebuchet MS" w:cs="Times New Roman"/>
            <w:color w:val="000000"/>
            <w:sz w:val="21"/>
            <w:szCs w:val="21"/>
          </w:rPr>
          <w:t>efficiently</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Takes care of scheduling jobs for execution</w:t>
      </w:r>
      <w:r w:rsidRPr="009930A1">
        <w:rPr>
          <w:rFonts w:ascii="Helvetica" w:eastAsia="Times New Roman" w:hAnsi="Helvetica" w:cs="Times New Roman"/>
          <w:color w:val="333333"/>
          <w:sz w:val="21"/>
          <w:szCs w:val="21"/>
        </w:rPr>
        <w:br/>
        <w:t>C. Manages the flow of data and instructions</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w:t>
      </w:r>
      <w:proofErr w:type="gramStart"/>
      <w:r w:rsidRPr="009930A1">
        <w:rPr>
          <w:rFonts w:ascii="Helvetica" w:eastAsia="Times New Roman" w:hAnsi="Helvetica" w:cs="Times New Roman"/>
          <w:color w:val="333333"/>
          <w:sz w:val="21"/>
          <w:szCs w:val="21"/>
          <w:shd w:val="clear" w:color="auto" w:fill="FFFF00"/>
        </w:rPr>
        <w:t>All of the above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0"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6.</w:t>
        </w:r>
        <w:proofErr w:type="gramEnd"/>
        <w:r w:rsidRPr="009930A1">
          <w:rPr>
            <w:rFonts w:ascii="Trebuchet MS" w:eastAsia="Times New Roman" w:hAnsi="Trebuchet MS" w:cs="Times New Roman"/>
            <w:b/>
            <w:bCs/>
            <w:color w:val="000000"/>
            <w:sz w:val="21"/>
            <w:szCs w:val="21"/>
          </w:rPr>
          <w:t xml:space="preserve"> Which is not the function of the Operating System?</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1" w:author="Unknown">
        <w:r w:rsidRPr="009930A1">
          <w:rPr>
            <w:rFonts w:ascii="Trebuchet MS" w:eastAsia="Times New Roman" w:hAnsi="Trebuchet MS" w:cs="Times New Roman"/>
            <w:color w:val="000000"/>
            <w:sz w:val="21"/>
            <w:szCs w:val="21"/>
          </w:rPr>
          <w:t xml:space="preserve">A. Memory </w:t>
        </w:r>
        <w:proofErr w:type="spellStart"/>
        <w:r w:rsidRPr="009930A1">
          <w:rPr>
            <w:rFonts w:ascii="Trebuchet MS" w:eastAsia="Times New Roman" w:hAnsi="Trebuchet MS" w:cs="Times New Roman"/>
            <w:color w:val="000000"/>
            <w:sz w:val="21"/>
            <w:szCs w:val="21"/>
          </w:rPr>
          <w:t>management</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Disk management</w:t>
      </w:r>
      <w:r w:rsidRPr="009930A1">
        <w:rPr>
          <w:rFonts w:ascii="Helvetica" w:eastAsia="Times New Roman" w:hAnsi="Helvetica" w:cs="Times New Roman"/>
          <w:color w:val="333333"/>
          <w:sz w:val="21"/>
          <w:szCs w:val="21"/>
        </w:rPr>
        <w:br/>
        <w:t>C. Application management</w:t>
      </w:r>
      <w:r w:rsidRPr="009930A1">
        <w:rPr>
          <w:rFonts w:ascii="Helvetica" w:eastAsia="Times New Roman" w:hAnsi="Helvetica" w:cs="Times New Roman"/>
          <w:color w:val="333333"/>
          <w:sz w:val="21"/>
          <w:szCs w:val="21"/>
        </w:rPr>
        <w:br/>
        <w:t>D. </w:t>
      </w:r>
      <w:r w:rsidRPr="009930A1">
        <w:rPr>
          <w:rFonts w:ascii="Helvetica" w:eastAsia="Times New Roman" w:hAnsi="Helvetica" w:cs="Times New Roman"/>
          <w:color w:val="333333"/>
          <w:sz w:val="21"/>
          <w:szCs w:val="21"/>
          <w:shd w:val="clear" w:color="auto" w:fill="FFFF00"/>
        </w:rPr>
        <w:t>Virus Protection</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2"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7.</w:t>
        </w:r>
        <w:proofErr w:type="gramEnd"/>
        <w:r w:rsidRPr="009930A1">
          <w:rPr>
            <w:rFonts w:ascii="Trebuchet MS" w:eastAsia="Times New Roman" w:hAnsi="Trebuchet MS" w:cs="Times New Roman"/>
            <w:b/>
            <w:bCs/>
            <w:color w:val="000000"/>
            <w:sz w:val="21"/>
            <w:szCs w:val="21"/>
          </w:rPr>
          <w:t xml:space="preserve"> Which Operating System doesn’t support networking between computers?</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3" w:author="Unknown">
        <w:r w:rsidRPr="009930A1">
          <w:rPr>
            <w:rFonts w:ascii="Trebuchet MS" w:eastAsia="Times New Roman" w:hAnsi="Trebuchet MS" w:cs="Times New Roman"/>
            <w:color w:val="000000"/>
            <w:sz w:val="21"/>
            <w:szCs w:val="21"/>
          </w:rPr>
          <w:t>A. Windows 3.1</w:t>
        </w:r>
      </w:ins>
      <w:r w:rsidRPr="009930A1">
        <w:rPr>
          <w:rFonts w:ascii="Helvetica" w:eastAsia="Times New Roman" w:hAnsi="Helvetica" w:cs="Times New Roman"/>
          <w:color w:val="333333"/>
          <w:sz w:val="21"/>
          <w:szCs w:val="21"/>
        </w:rPr>
        <w:t>B. Windows 95</w:t>
      </w:r>
      <w:r w:rsidRPr="009930A1">
        <w:rPr>
          <w:rFonts w:ascii="Helvetica" w:eastAsia="Times New Roman" w:hAnsi="Helvetica" w:cs="Times New Roman"/>
          <w:color w:val="333333"/>
          <w:sz w:val="21"/>
          <w:szCs w:val="21"/>
        </w:rPr>
        <w:br/>
        <w:t>C. </w:t>
      </w:r>
      <w:r w:rsidRPr="009930A1">
        <w:rPr>
          <w:rFonts w:ascii="Helvetica" w:eastAsia="Times New Roman" w:hAnsi="Helvetica" w:cs="Times New Roman"/>
          <w:color w:val="333333"/>
          <w:sz w:val="21"/>
          <w:szCs w:val="21"/>
          <w:shd w:val="clear" w:color="auto" w:fill="FFFF00"/>
        </w:rPr>
        <w:t>Windows 2000</w:t>
      </w:r>
      <w:r w:rsidRPr="009930A1">
        <w:rPr>
          <w:rFonts w:ascii="Helvetica" w:eastAsia="Times New Roman" w:hAnsi="Helvetica" w:cs="Times New Roman"/>
          <w:color w:val="333333"/>
          <w:sz w:val="21"/>
          <w:szCs w:val="21"/>
        </w:rPr>
        <w:br/>
        <w:t>D. Windows NT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4"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8. Which Operating System doesn’t support long file names?</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5" w:author="Unknown">
        <w:r w:rsidRPr="009930A1">
          <w:rPr>
            <w:rFonts w:ascii="Trebuchet MS" w:eastAsia="Times New Roman" w:hAnsi="Trebuchet MS" w:cs="Times New Roman"/>
            <w:color w:val="000000"/>
            <w:sz w:val="21"/>
            <w:szCs w:val="21"/>
          </w:rPr>
          <w:t>A. OS/2</w:t>
        </w:r>
      </w:ins>
      <w:r w:rsidRPr="009930A1">
        <w:rPr>
          <w:rFonts w:ascii="Helvetica" w:eastAsia="Times New Roman" w:hAnsi="Helvetica" w:cs="Times New Roman"/>
          <w:color w:val="333333"/>
          <w:sz w:val="21"/>
          <w:szCs w:val="21"/>
        </w:rPr>
        <w:t>B. Windows 95</w:t>
      </w:r>
      <w:r w:rsidRPr="009930A1">
        <w:rPr>
          <w:rFonts w:ascii="Helvetica" w:eastAsia="Times New Roman" w:hAnsi="Helvetica" w:cs="Times New Roman"/>
          <w:color w:val="333333"/>
          <w:sz w:val="21"/>
          <w:szCs w:val="21"/>
        </w:rPr>
        <w:br/>
        <w:t>C. MS-DOS</w:t>
      </w:r>
      <w:r w:rsidRPr="009930A1">
        <w:rPr>
          <w:rFonts w:ascii="Helvetica" w:eastAsia="Times New Roman" w:hAnsi="Helvetica" w:cs="Times New Roman"/>
          <w:color w:val="333333"/>
          <w:sz w:val="21"/>
          <w:szCs w:val="21"/>
        </w:rPr>
        <w:br/>
        <w:t>D. Windows NT</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6" w:author="Unknown">
        <w:r w:rsidRPr="009930A1">
          <w:rPr>
            <w:rFonts w:ascii="Trebuchet MS" w:eastAsia="Times New Roman" w:hAnsi="Trebuchet MS" w:cs="Times New Roman"/>
            <w:b/>
            <w:bCs/>
            <w:color w:val="000000"/>
            <w:sz w:val="26"/>
            <w:szCs w:val="26"/>
          </w:rPr>
          <w:t>2-</w:t>
        </w:r>
        <w:r w:rsidRPr="009930A1">
          <w:rPr>
            <w:rFonts w:ascii="Trebuchet MS" w:eastAsia="Times New Roman" w:hAnsi="Trebuchet MS" w:cs="Times New Roman"/>
            <w:b/>
            <w:bCs/>
            <w:color w:val="000000"/>
            <w:sz w:val="21"/>
            <w:szCs w:val="21"/>
          </w:rPr>
          <w:t>9. Which file keeps commands to execute automatically when OS is started?</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proofErr w:type="gramStart"/>
      <w:ins w:id="47" w:author="Unknown">
        <w:r w:rsidRPr="009930A1">
          <w:rPr>
            <w:rFonts w:ascii="Trebuchet MS" w:eastAsia="Times New Roman" w:hAnsi="Trebuchet MS" w:cs="Times New Roman"/>
            <w:color w:val="000000"/>
            <w:sz w:val="21"/>
            <w:szCs w:val="21"/>
          </w:rPr>
          <w:t xml:space="preserve">A. </w:t>
        </w:r>
        <w:proofErr w:type="spellStart"/>
        <w:r w:rsidRPr="009930A1">
          <w:rPr>
            <w:rFonts w:ascii="Trebuchet MS" w:eastAsia="Times New Roman" w:hAnsi="Trebuchet MS" w:cs="Times New Roman"/>
            <w:color w:val="000000"/>
            <w:sz w:val="21"/>
            <w:szCs w:val="21"/>
          </w:rPr>
          <w:t>command.com</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any</w:t>
      </w:r>
      <w:proofErr w:type="gramEnd"/>
      <w:r w:rsidRPr="009930A1">
        <w:rPr>
          <w:rFonts w:ascii="Helvetica" w:eastAsia="Times New Roman" w:hAnsi="Helvetica" w:cs="Times New Roman"/>
          <w:color w:val="333333"/>
          <w:sz w:val="21"/>
          <w:szCs w:val="21"/>
        </w:rPr>
        <w:t xml:space="preserve"> batch file</w:t>
      </w:r>
      <w:r w:rsidRPr="009930A1">
        <w:rPr>
          <w:rFonts w:ascii="Helvetica" w:eastAsia="Times New Roman" w:hAnsi="Helvetica" w:cs="Times New Roman"/>
          <w:color w:val="333333"/>
          <w:sz w:val="21"/>
          <w:szCs w:val="21"/>
        </w:rPr>
        <w:br/>
        <w:t>C. autoexec.bat</w:t>
      </w:r>
      <w:r w:rsidRPr="009930A1">
        <w:rPr>
          <w:rFonts w:ascii="Helvetica" w:eastAsia="Times New Roman" w:hAnsi="Helvetica" w:cs="Times New Roman"/>
          <w:color w:val="333333"/>
          <w:sz w:val="21"/>
          <w:szCs w:val="21"/>
        </w:rPr>
        <w:br/>
        <w:t>D. config.sys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8" w:author="Unknown">
        <w:r w:rsidRPr="009930A1">
          <w:rPr>
            <w:rFonts w:ascii="Trebuchet MS" w:eastAsia="Times New Roman" w:hAnsi="Trebuchet MS" w:cs="Times New Roman"/>
            <w:b/>
            <w:bCs/>
            <w:color w:val="000000"/>
            <w:sz w:val="26"/>
            <w:szCs w:val="26"/>
          </w:rPr>
          <w:t>2-1</w:t>
        </w:r>
        <w:r w:rsidRPr="009930A1">
          <w:rPr>
            <w:rFonts w:ascii="Trebuchet MS" w:eastAsia="Times New Roman" w:hAnsi="Trebuchet MS" w:cs="Times New Roman"/>
            <w:b/>
            <w:bCs/>
            <w:color w:val="000000"/>
            <w:sz w:val="21"/>
            <w:szCs w:val="21"/>
          </w:rPr>
          <w:t>0. </w:t>
        </w:r>
        <w:r w:rsidRPr="009930A1">
          <w:rPr>
            <w:rFonts w:ascii="Trebuchet MS" w:eastAsia="Times New Roman" w:hAnsi="Trebuchet MS" w:cs="Times New Roman"/>
            <w:b/>
            <w:bCs/>
            <w:color w:val="000000"/>
            <w:sz w:val="25"/>
            <w:szCs w:val="25"/>
          </w:rPr>
          <w:t>What should</w:t>
        </w:r>
        <w:r w:rsidRPr="009930A1">
          <w:rPr>
            <w:rFonts w:ascii="Trebuchet MS" w:eastAsia="Times New Roman" w:hAnsi="Trebuchet MS" w:cs="Times New Roman"/>
            <w:b/>
            <w:bCs/>
            <w:color w:val="000000"/>
            <w:sz w:val="21"/>
            <w:szCs w:val="21"/>
          </w:rPr>
          <w:t> be the extension to execute files?</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49" w:author="Unknown">
        <w:r w:rsidRPr="009930A1">
          <w:rPr>
            <w:rFonts w:ascii="Trebuchet MS" w:eastAsia="Times New Roman" w:hAnsi="Trebuchet MS" w:cs="Times New Roman"/>
            <w:color w:val="000000"/>
            <w:sz w:val="21"/>
            <w:szCs w:val="21"/>
          </w:rPr>
          <w:t>A. EXE</w:t>
        </w:r>
      </w:ins>
      <w:r w:rsidRPr="009930A1">
        <w:rPr>
          <w:rFonts w:ascii="Helvetica" w:eastAsia="Times New Roman" w:hAnsi="Helvetica" w:cs="Times New Roman"/>
          <w:color w:val="333333"/>
          <w:sz w:val="21"/>
          <w:szCs w:val="21"/>
        </w:rPr>
        <w:t>B. BAT</w:t>
      </w:r>
      <w:r w:rsidRPr="009930A1">
        <w:rPr>
          <w:rFonts w:ascii="Helvetica" w:eastAsia="Times New Roman" w:hAnsi="Helvetica" w:cs="Times New Roman"/>
          <w:color w:val="333333"/>
          <w:sz w:val="21"/>
          <w:szCs w:val="21"/>
        </w:rPr>
        <w:br/>
        <w:t>C. COM</w:t>
      </w:r>
      <w:r w:rsidRPr="009930A1">
        <w:rPr>
          <w:rFonts w:ascii="Helvetica" w:eastAsia="Times New Roman" w:hAnsi="Helvetica" w:cs="Times New Roman"/>
          <w:color w:val="333333"/>
          <w:sz w:val="21"/>
          <w:szCs w:val="21"/>
        </w:rPr>
        <w:br/>
        <w:t>D. All of the above</w:t>
      </w:r>
      <w:r w:rsidRPr="009930A1">
        <w:rPr>
          <w:rFonts w:ascii="Helvetica" w:eastAsia="Times New Roman" w:hAnsi="Helvetica" w:cs="Times New Roman"/>
          <w:color w:val="333333"/>
          <w:sz w:val="21"/>
          <w:szCs w:val="21"/>
        </w:rPr>
        <w:br/>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28" style="width:468pt;height:1.5pt" o:hralign="center" o:hrstd="t" o:hrnoshade="t" o:hr="t" fillcolor="#333" stroked="f"/>
        </w:pict>
      </w:r>
    </w:p>
    <w:p w:rsidR="009930A1" w:rsidRPr="009930A1" w:rsidRDefault="009930A1" w:rsidP="009930A1">
      <w:pPr>
        <w:spacing w:after="0"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000000"/>
          <w:sz w:val="21"/>
          <w:szCs w:val="21"/>
        </w:rPr>
        <w:t>Answers</w:t>
      </w:r>
      <w:r w:rsidRPr="009930A1">
        <w:rPr>
          <w:rFonts w:ascii="Helvetica" w:eastAsia="Times New Roman" w:hAnsi="Helvetica" w:cs="Times New Roman"/>
          <w:color w:val="333333"/>
          <w:sz w:val="21"/>
          <w:szCs w:val="21"/>
        </w:rPr>
        <w:br/>
      </w:r>
      <w:ins w:id="50" w:author="Unknown">
        <w:r w:rsidRPr="009930A1">
          <w:rPr>
            <w:rFonts w:ascii="Trebuchet MS" w:eastAsia="Times New Roman" w:hAnsi="Trebuchet MS" w:cs="Times New Roman"/>
            <w:color w:val="000000"/>
            <w:sz w:val="21"/>
            <w:szCs w:val="21"/>
          </w:rPr>
          <w:t>1 – C / 2 – D / 3 – D / 4 – C / 5 – D / 6 – D / 7 – A / 8 – C / 9 – C / 10 – D</w:t>
        </w:r>
      </w:ins>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29" style="width:468pt;height:1.5pt" o:hralign="center" o:hrstd="t" o:hrnoshade="t" o:hr="t" fillcolor="#333" stroked="f"/>
        </w:pict>
      </w: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0" w:line="240" w:lineRule="auto"/>
        <w:rPr>
          <w:rFonts w:ascii="Helvetica" w:eastAsia="Times New Roman" w:hAnsi="Helvetica" w:cs="Times New Roman"/>
          <w:color w:val="333333"/>
          <w:sz w:val="21"/>
          <w:szCs w:val="21"/>
        </w:rPr>
      </w:pPr>
    </w:p>
    <w:p w:rsidR="009930A1" w:rsidRPr="009930A1" w:rsidRDefault="009930A1" w:rsidP="009930A1">
      <w:pPr>
        <w:spacing w:after="240" w:line="240" w:lineRule="auto"/>
        <w:rPr>
          <w:rFonts w:ascii="Helvetica" w:eastAsia="Times New Roman" w:hAnsi="Helvetica" w:cs="Times New Roman"/>
          <w:color w:val="333333"/>
          <w:sz w:val="21"/>
          <w:szCs w:val="21"/>
        </w:rPr>
      </w:pPr>
      <w:ins w:id="51" w:author="Unknown">
        <w:r w:rsidRPr="009930A1">
          <w:rPr>
            <w:rFonts w:ascii="Trebuchet MS" w:eastAsia="Times New Roman" w:hAnsi="Trebuchet MS" w:cs="Times New Roman"/>
            <w:b/>
            <w:bCs/>
            <w:color w:val="000000"/>
            <w:sz w:val="26"/>
            <w:szCs w:val="26"/>
          </w:rPr>
          <w:t>1-</w:t>
        </w:r>
        <w:r w:rsidRPr="009930A1">
          <w:rPr>
            <w:rFonts w:ascii="Trebuchet MS" w:eastAsia="Times New Roman" w:hAnsi="Trebuchet MS" w:cs="Times New Roman"/>
            <w:b/>
            <w:bCs/>
            <w:color w:val="000000"/>
            <w:sz w:val="21"/>
            <w:szCs w:val="21"/>
          </w:rPr>
          <w:t>1. ______ is used in operating system to separate mechanism from policy</w:t>
        </w:r>
        <w:r w:rsidRPr="009930A1">
          <w:rPr>
            <w:rFonts w:ascii="Trebuchet MS" w:eastAsia="Times New Roman" w:hAnsi="Trebuchet MS" w:cs="Times New Roman"/>
            <w:color w:val="000000"/>
            <w:sz w:val="21"/>
            <w:szCs w:val="21"/>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lastRenderedPageBreak/>
        <w:br/>
        <w:t>A. Single level implementation</w:t>
      </w:r>
      <w:r w:rsidRPr="009930A1">
        <w:rPr>
          <w:rFonts w:ascii="Helvetica" w:eastAsia="Times New Roman" w:hAnsi="Helvetica" w:cs="Times New Roman"/>
          <w:color w:val="333333"/>
          <w:sz w:val="21"/>
          <w:szCs w:val="21"/>
        </w:rPr>
        <w:br/>
        <w:t>B. Two level implementation</w:t>
      </w:r>
      <w:r w:rsidRPr="009930A1">
        <w:rPr>
          <w:rFonts w:ascii="Helvetica" w:eastAsia="Times New Roman" w:hAnsi="Helvetica" w:cs="Times New Roman"/>
          <w:color w:val="333333"/>
          <w:sz w:val="21"/>
          <w:szCs w:val="21"/>
        </w:rPr>
        <w:br/>
        <w:t xml:space="preserve">C. </w:t>
      </w:r>
      <w:proofErr w:type="spellStart"/>
      <w:r w:rsidRPr="009930A1">
        <w:rPr>
          <w:rFonts w:ascii="Helvetica" w:eastAsia="Times New Roman" w:hAnsi="Helvetica" w:cs="Times New Roman"/>
          <w:color w:val="333333"/>
          <w:sz w:val="21"/>
          <w:szCs w:val="21"/>
        </w:rPr>
        <w:t>Multi level</w:t>
      </w:r>
      <w:proofErr w:type="spellEnd"/>
      <w:r w:rsidRPr="009930A1">
        <w:rPr>
          <w:rFonts w:ascii="Helvetica" w:eastAsia="Times New Roman" w:hAnsi="Helvetica" w:cs="Times New Roman"/>
          <w:color w:val="333333"/>
          <w:sz w:val="21"/>
          <w:szCs w:val="21"/>
        </w:rPr>
        <w:t xml:space="preserve"> implementation</w:t>
      </w:r>
      <w:r w:rsidRPr="009930A1">
        <w:rPr>
          <w:rFonts w:ascii="Helvetica" w:eastAsia="Times New Roman" w:hAnsi="Helvetica" w:cs="Times New Roman"/>
          <w:color w:val="333333"/>
          <w:sz w:val="21"/>
          <w:szCs w:val="21"/>
        </w:rPr>
        <w:br/>
        <w:t>D. None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2"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2. The operating system creates _____ from the physical computer</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3" w:author="Unknown">
        <w:r w:rsidRPr="009930A1">
          <w:rPr>
            <w:rFonts w:ascii="Trebuchet MS" w:eastAsia="Times New Roman" w:hAnsi="Trebuchet MS" w:cs="Times New Roman"/>
            <w:color w:val="000000"/>
            <w:sz w:val="21"/>
            <w:szCs w:val="21"/>
          </w:rPr>
          <w:t xml:space="preserve">A. Virtual </w:t>
        </w:r>
        <w:proofErr w:type="spellStart"/>
        <w:r w:rsidRPr="009930A1">
          <w:rPr>
            <w:rFonts w:ascii="Trebuchet MS" w:eastAsia="Times New Roman" w:hAnsi="Trebuchet MS" w:cs="Times New Roman"/>
            <w:color w:val="000000"/>
            <w:sz w:val="21"/>
            <w:szCs w:val="21"/>
          </w:rPr>
          <w:t>space</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Virtual computers   </w:t>
      </w:r>
      <w:r w:rsidRPr="009930A1">
        <w:rPr>
          <w:rFonts w:ascii="Helvetica" w:eastAsia="Times New Roman" w:hAnsi="Helvetica" w:cs="Times New Roman"/>
          <w:color w:val="333333"/>
          <w:sz w:val="21"/>
          <w:szCs w:val="21"/>
        </w:rPr>
        <w:br/>
        <w:t>C. Virtual device</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None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4"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3. ______ shares characteristics with both hardware and software</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5" w:author="Unknown">
        <w:r w:rsidRPr="009930A1">
          <w:rPr>
            <w:rFonts w:ascii="Trebuchet MS" w:eastAsia="Times New Roman" w:hAnsi="Trebuchet MS" w:cs="Times New Roman"/>
            <w:color w:val="000000"/>
            <w:sz w:val="21"/>
            <w:szCs w:val="21"/>
          </w:rPr>
          <w:t xml:space="preserve">A. Operating </w:t>
        </w:r>
        <w:proofErr w:type="spellStart"/>
        <w:r w:rsidRPr="009930A1">
          <w:rPr>
            <w:rFonts w:ascii="Trebuchet MS" w:eastAsia="Times New Roman" w:hAnsi="Trebuchet MS" w:cs="Times New Roman"/>
            <w:color w:val="000000"/>
            <w:sz w:val="21"/>
            <w:szCs w:val="21"/>
          </w:rPr>
          <w:t>system</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Software</w:t>
      </w:r>
      <w:r w:rsidRPr="009930A1">
        <w:rPr>
          <w:rFonts w:ascii="Helvetica" w:eastAsia="Times New Roman" w:hAnsi="Helvetica" w:cs="Times New Roman"/>
          <w:color w:val="333333"/>
          <w:sz w:val="21"/>
          <w:szCs w:val="21"/>
        </w:rPr>
        <w:br/>
        <w:t>C. Data</w:t>
      </w:r>
      <w:r w:rsidRPr="009930A1">
        <w:rPr>
          <w:rFonts w:ascii="Helvetica" w:eastAsia="Times New Roman" w:hAnsi="Helvetica" w:cs="Times New Roman"/>
          <w:color w:val="333333"/>
          <w:sz w:val="21"/>
          <w:szCs w:val="21"/>
        </w:rPr>
        <w:br/>
        <w:t>D. None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6"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4. Multiprogramming systems</w:t>
        </w:r>
        <w:proofErr w:type="gramStart"/>
        <w:r w:rsidRPr="009930A1">
          <w:rPr>
            <w:rFonts w:ascii="Trebuchet MS" w:eastAsia="Times New Roman" w:hAnsi="Trebuchet MS" w:cs="Times New Roman"/>
            <w:b/>
            <w:bCs/>
            <w:color w:val="000000"/>
            <w:sz w:val="21"/>
            <w:szCs w:val="21"/>
          </w:rPr>
          <w:t>:</w:t>
        </w:r>
        <w:proofErr w:type="gramEnd"/>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7" w:author="Unknown">
        <w:r w:rsidRPr="009930A1">
          <w:rPr>
            <w:rFonts w:ascii="Trebuchet MS" w:eastAsia="Times New Roman" w:hAnsi="Trebuchet MS" w:cs="Times New Roman"/>
            <w:color w:val="000000"/>
            <w:sz w:val="21"/>
            <w:szCs w:val="21"/>
          </w:rPr>
          <w:t xml:space="preserve">A. Are easier to develop than single programming </w:t>
        </w:r>
        <w:proofErr w:type="spellStart"/>
        <w:r w:rsidRPr="009930A1">
          <w:rPr>
            <w:rFonts w:ascii="Trebuchet MS" w:eastAsia="Times New Roman" w:hAnsi="Trebuchet MS" w:cs="Times New Roman"/>
            <w:color w:val="000000"/>
            <w:sz w:val="21"/>
            <w:szCs w:val="21"/>
          </w:rPr>
          <w:t>systems</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Execute each job faster</w:t>
      </w:r>
      <w:r w:rsidRPr="009930A1">
        <w:rPr>
          <w:rFonts w:ascii="Helvetica" w:eastAsia="Times New Roman" w:hAnsi="Helvetica" w:cs="Times New Roman"/>
          <w:color w:val="333333"/>
          <w:sz w:val="21"/>
          <w:szCs w:val="21"/>
        </w:rPr>
        <w:br/>
        <w:t>C. Execute more jobs in the same time period</w:t>
      </w:r>
      <w:r w:rsidRPr="009930A1">
        <w:rPr>
          <w:rFonts w:ascii="Helvetica" w:eastAsia="Times New Roman" w:hAnsi="Helvetica" w:cs="Times New Roman"/>
          <w:color w:val="333333"/>
          <w:sz w:val="21"/>
          <w:szCs w:val="21"/>
        </w:rPr>
        <w:br/>
        <w:t>D. Are used only one large mainframe computers.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8"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 xml:space="preserve">5. </w:t>
        </w:r>
        <w:proofErr w:type="gramStart"/>
        <w:r w:rsidRPr="009930A1">
          <w:rPr>
            <w:rFonts w:ascii="Trebuchet MS" w:eastAsia="Times New Roman" w:hAnsi="Trebuchet MS" w:cs="Times New Roman"/>
            <w:b/>
            <w:bCs/>
            <w:color w:val="000000"/>
            <w:sz w:val="21"/>
            <w:szCs w:val="21"/>
          </w:rPr>
          <w:t>Which</w:t>
        </w:r>
        <w:proofErr w:type="gramEnd"/>
        <w:r w:rsidRPr="009930A1">
          <w:rPr>
            <w:rFonts w:ascii="Trebuchet MS" w:eastAsia="Times New Roman" w:hAnsi="Trebuchet MS" w:cs="Times New Roman"/>
            <w:b/>
            <w:bCs/>
            <w:color w:val="000000"/>
            <w:sz w:val="21"/>
            <w:szCs w:val="21"/>
          </w:rPr>
          <w:t xml:space="preserve"> is the first program run </w:t>
        </w:r>
        <w:r w:rsidRPr="009930A1">
          <w:rPr>
            <w:rFonts w:ascii="Trebuchet MS" w:eastAsia="Times New Roman" w:hAnsi="Trebuchet MS" w:cs="Times New Roman"/>
            <w:b/>
            <w:bCs/>
            <w:color w:val="000000"/>
            <w:sz w:val="25"/>
            <w:szCs w:val="25"/>
          </w:rPr>
          <w:t>on a computer</w:t>
        </w:r>
        <w:r w:rsidRPr="009930A1">
          <w:rPr>
            <w:rFonts w:ascii="Trebuchet MS" w:eastAsia="Times New Roman" w:hAnsi="Trebuchet MS" w:cs="Times New Roman"/>
            <w:b/>
            <w:bCs/>
            <w:color w:val="000000"/>
            <w:sz w:val="21"/>
            <w:szCs w:val="21"/>
          </w:rPr>
          <w:t> when </w:t>
        </w:r>
        <w:r w:rsidRPr="009930A1">
          <w:rPr>
            <w:rFonts w:ascii="Trebuchet MS" w:eastAsia="Times New Roman" w:hAnsi="Trebuchet MS" w:cs="Times New Roman"/>
            <w:b/>
            <w:bCs/>
            <w:color w:val="000000"/>
            <w:sz w:val="25"/>
            <w:szCs w:val="25"/>
          </w:rPr>
          <w:t>the computer</w:t>
        </w:r>
        <w:r w:rsidRPr="009930A1">
          <w:rPr>
            <w:rFonts w:ascii="Trebuchet MS" w:eastAsia="Times New Roman" w:hAnsi="Trebuchet MS" w:cs="Times New Roman"/>
            <w:b/>
            <w:bCs/>
            <w:color w:val="000000"/>
            <w:sz w:val="21"/>
            <w:szCs w:val="21"/>
          </w:rPr>
          <w:t> boots up?</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59" w:author="Unknown">
        <w:r w:rsidRPr="009930A1">
          <w:rPr>
            <w:rFonts w:ascii="Trebuchet MS" w:eastAsia="Times New Roman" w:hAnsi="Trebuchet MS" w:cs="Times New Roman"/>
            <w:color w:val="000000"/>
            <w:sz w:val="21"/>
            <w:szCs w:val="21"/>
          </w:rPr>
          <w:t xml:space="preserve">A. System </w:t>
        </w:r>
        <w:proofErr w:type="spellStart"/>
        <w:r w:rsidRPr="009930A1">
          <w:rPr>
            <w:rFonts w:ascii="Trebuchet MS" w:eastAsia="Times New Roman" w:hAnsi="Trebuchet MS" w:cs="Times New Roman"/>
            <w:color w:val="000000"/>
            <w:sz w:val="21"/>
            <w:szCs w:val="21"/>
          </w:rPr>
          <w:t>software</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Operating system</w:t>
      </w:r>
      <w:r w:rsidRPr="009930A1">
        <w:rPr>
          <w:rFonts w:ascii="Helvetica" w:eastAsia="Times New Roman" w:hAnsi="Helvetica" w:cs="Times New Roman"/>
          <w:color w:val="333333"/>
          <w:sz w:val="21"/>
          <w:szCs w:val="21"/>
        </w:rPr>
        <w:br/>
        <w:t>C. System operations</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None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0"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6. Which is built directly on the hardware?</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1" w:author="Unknown">
        <w:r w:rsidRPr="009930A1">
          <w:rPr>
            <w:rFonts w:ascii="Trebuchet MS" w:eastAsia="Times New Roman" w:hAnsi="Trebuchet MS" w:cs="Times New Roman"/>
            <w:color w:val="000000"/>
            <w:sz w:val="21"/>
            <w:szCs w:val="21"/>
          </w:rPr>
          <w:t xml:space="preserve">A. Computer </w:t>
        </w:r>
        <w:proofErr w:type="spellStart"/>
        <w:r w:rsidRPr="009930A1">
          <w:rPr>
            <w:rFonts w:ascii="Trebuchet MS" w:eastAsia="Times New Roman" w:hAnsi="Trebuchet MS" w:cs="Times New Roman"/>
            <w:color w:val="000000"/>
            <w:sz w:val="21"/>
            <w:szCs w:val="21"/>
          </w:rPr>
          <w:t>Environment</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Application Software</w:t>
      </w:r>
      <w:r w:rsidRPr="009930A1">
        <w:rPr>
          <w:rFonts w:ascii="Helvetica" w:eastAsia="Times New Roman" w:hAnsi="Helvetica" w:cs="Times New Roman"/>
          <w:color w:val="333333"/>
          <w:sz w:val="21"/>
          <w:szCs w:val="21"/>
        </w:rPr>
        <w:br/>
        <w:t>C. Operating System</w:t>
      </w:r>
      <w:r w:rsidRPr="009930A1">
        <w:rPr>
          <w:rFonts w:ascii="Helvetica" w:eastAsia="Times New Roman" w:hAnsi="Helvetica" w:cs="Times New Roman"/>
          <w:color w:val="333333"/>
          <w:sz w:val="21"/>
          <w:szCs w:val="21"/>
        </w:rPr>
        <w:br/>
        <w:t>D. Database System</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2"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7. Which of the following Operating System does not implement multitasking truly?</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3" w:author="Unknown">
        <w:r w:rsidRPr="009930A1">
          <w:rPr>
            <w:rFonts w:ascii="Trebuchet MS" w:eastAsia="Times New Roman" w:hAnsi="Trebuchet MS" w:cs="Times New Roman"/>
            <w:color w:val="000000"/>
            <w:sz w:val="21"/>
            <w:szCs w:val="21"/>
          </w:rPr>
          <w:t>A. Windows 98</w:t>
        </w:r>
      </w:ins>
      <w:r w:rsidRPr="009930A1">
        <w:rPr>
          <w:rFonts w:ascii="Helvetica" w:eastAsia="Times New Roman" w:hAnsi="Helvetica" w:cs="Times New Roman"/>
          <w:color w:val="333333"/>
          <w:sz w:val="21"/>
          <w:szCs w:val="21"/>
        </w:rPr>
        <w:t>B. Windows NT</w:t>
      </w:r>
      <w:r w:rsidRPr="009930A1">
        <w:rPr>
          <w:rFonts w:ascii="Helvetica" w:eastAsia="Times New Roman" w:hAnsi="Helvetica" w:cs="Times New Roman"/>
          <w:color w:val="333333"/>
          <w:sz w:val="21"/>
          <w:szCs w:val="21"/>
        </w:rPr>
        <w:br/>
        <w:t>C. Windows XP</w:t>
      </w:r>
      <w:r w:rsidRPr="009930A1">
        <w:rPr>
          <w:rFonts w:ascii="Helvetica" w:eastAsia="Times New Roman" w:hAnsi="Helvetica" w:cs="Times New Roman"/>
          <w:color w:val="333333"/>
          <w:sz w:val="21"/>
          <w:szCs w:val="21"/>
        </w:rPr>
        <w:br/>
        <w:t>D. MS DOS</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4"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8. Which runs on computer hardware and serve as platform for other software to run on?</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5" w:author="Unknown">
        <w:r w:rsidRPr="009930A1">
          <w:rPr>
            <w:rFonts w:ascii="Trebuchet MS" w:eastAsia="Times New Roman" w:hAnsi="Trebuchet MS" w:cs="Times New Roman"/>
            <w:color w:val="000000"/>
            <w:sz w:val="21"/>
            <w:szCs w:val="21"/>
          </w:rPr>
          <w:lastRenderedPageBreak/>
          <w:t xml:space="preserve">A. Operating </w:t>
        </w:r>
        <w:proofErr w:type="spellStart"/>
        <w:r w:rsidRPr="009930A1">
          <w:rPr>
            <w:rFonts w:ascii="Trebuchet MS" w:eastAsia="Times New Roman" w:hAnsi="Trebuchet MS" w:cs="Times New Roman"/>
            <w:color w:val="000000"/>
            <w:sz w:val="21"/>
            <w:szCs w:val="21"/>
          </w:rPr>
          <w:t>System</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Application Software</w:t>
      </w:r>
      <w:r w:rsidRPr="009930A1">
        <w:rPr>
          <w:rFonts w:ascii="Helvetica" w:eastAsia="Times New Roman" w:hAnsi="Helvetica" w:cs="Times New Roman"/>
          <w:color w:val="333333"/>
          <w:sz w:val="21"/>
          <w:szCs w:val="21"/>
        </w:rPr>
        <w:br/>
        <w:t>C. System Software</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All</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6"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 xml:space="preserve">9. </w:t>
        </w:r>
        <w:proofErr w:type="gramStart"/>
        <w:r w:rsidRPr="009930A1">
          <w:rPr>
            <w:rFonts w:ascii="Trebuchet MS" w:eastAsia="Times New Roman" w:hAnsi="Trebuchet MS" w:cs="Times New Roman"/>
            <w:b/>
            <w:bCs/>
            <w:color w:val="000000"/>
            <w:sz w:val="21"/>
            <w:szCs w:val="21"/>
          </w:rPr>
          <w:t>Which is the layer of a computer system between the hardware and the user program</w:t>
        </w:r>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7" w:author="Unknown">
        <w:r w:rsidRPr="009930A1">
          <w:rPr>
            <w:rFonts w:ascii="Trebuchet MS" w:eastAsia="Times New Roman" w:hAnsi="Trebuchet MS" w:cs="Times New Roman"/>
            <w:color w:val="000000"/>
            <w:sz w:val="21"/>
            <w:szCs w:val="21"/>
          </w:rPr>
          <w:t xml:space="preserve">A. Operating </w:t>
        </w:r>
        <w:proofErr w:type="spellStart"/>
        <w:r w:rsidRPr="009930A1">
          <w:rPr>
            <w:rFonts w:ascii="Trebuchet MS" w:eastAsia="Times New Roman" w:hAnsi="Trebuchet MS" w:cs="Times New Roman"/>
            <w:color w:val="000000"/>
            <w:sz w:val="21"/>
            <w:szCs w:val="21"/>
          </w:rPr>
          <w:t>environment</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w:t>
      </w:r>
      <w:proofErr w:type="gramEnd"/>
      <w:r w:rsidRPr="009930A1">
        <w:rPr>
          <w:rFonts w:ascii="Helvetica" w:eastAsia="Times New Roman" w:hAnsi="Helvetica" w:cs="Times New Roman"/>
          <w:color w:val="333333"/>
          <w:sz w:val="21"/>
          <w:szCs w:val="21"/>
        </w:rPr>
        <w:t xml:space="preserve"> </w:t>
      </w:r>
      <w:proofErr w:type="gramStart"/>
      <w:r w:rsidRPr="009930A1">
        <w:rPr>
          <w:rFonts w:ascii="Helvetica" w:eastAsia="Times New Roman" w:hAnsi="Helvetica" w:cs="Times New Roman"/>
          <w:color w:val="333333"/>
          <w:sz w:val="21"/>
          <w:szCs w:val="21"/>
        </w:rPr>
        <w:t>Operating system</w:t>
      </w:r>
      <w:r w:rsidRPr="009930A1">
        <w:rPr>
          <w:rFonts w:ascii="Helvetica" w:eastAsia="Times New Roman" w:hAnsi="Helvetica" w:cs="Times New Roman"/>
          <w:color w:val="333333"/>
          <w:sz w:val="21"/>
          <w:szCs w:val="21"/>
        </w:rPr>
        <w:br/>
        <w:t>C. System environment</w:t>
      </w:r>
      <w:r w:rsidRPr="009930A1">
        <w:rPr>
          <w:rFonts w:ascii="Helvetica" w:eastAsia="Times New Roman" w:hAnsi="Helvetica" w:cs="Times New Roman"/>
          <w:color w:val="333333"/>
          <w:sz w:val="21"/>
          <w:szCs w:val="21"/>
        </w:rPr>
        <w:br/>
        <w:t>D.</w:t>
      </w:r>
      <w:proofErr w:type="gramEnd"/>
      <w:r w:rsidRPr="009930A1">
        <w:rPr>
          <w:rFonts w:ascii="Helvetica" w:eastAsia="Times New Roman" w:hAnsi="Helvetica" w:cs="Times New Roman"/>
          <w:color w:val="333333"/>
          <w:sz w:val="21"/>
          <w:szCs w:val="21"/>
        </w:rPr>
        <w:t xml:space="preserve"> None</w:t>
      </w:r>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8" w:author="Unknown">
        <w:r w:rsidRPr="009930A1">
          <w:rPr>
            <w:rFonts w:ascii="Trebuchet MS" w:eastAsia="Times New Roman" w:hAnsi="Trebuchet MS" w:cs="Times New Roman"/>
            <w:b/>
            <w:bCs/>
            <w:color w:val="000000"/>
            <w:sz w:val="27"/>
            <w:szCs w:val="27"/>
          </w:rPr>
          <w:t>1-</w:t>
        </w:r>
        <w:r w:rsidRPr="009930A1">
          <w:rPr>
            <w:rFonts w:ascii="Trebuchet MS" w:eastAsia="Times New Roman" w:hAnsi="Trebuchet MS" w:cs="Times New Roman"/>
            <w:b/>
            <w:bCs/>
            <w:color w:val="000000"/>
            <w:sz w:val="21"/>
            <w:szCs w:val="21"/>
          </w:rPr>
          <w:t>10. The primary purpose of an operating system is</w:t>
        </w:r>
        <w:proofErr w:type="gramStart"/>
        <w:r w:rsidRPr="009930A1">
          <w:rPr>
            <w:rFonts w:ascii="Trebuchet MS" w:eastAsia="Times New Roman" w:hAnsi="Trebuchet MS" w:cs="Times New Roman"/>
            <w:b/>
            <w:bCs/>
            <w:color w:val="000000"/>
            <w:sz w:val="21"/>
            <w:szCs w:val="21"/>
          </w:rPr>
          <w:t>:</w:t>
        </w:r>
        <w:proofErr w:type="gramEnd"/>
        <w:r w:rsidRPr="009930A1">
          <w:rPr>
            <w:rFonts w:ascii="Trebuchet MS" w:eastAsia="Times New Roman" w:hAnsi="Trebuchet MS" w:cs="Times New Roman"/>
            <w:b/>
            <w:bCs/>
            <w:color w:val="000000"/>
            <w:sz w:val="25"/>
            <w:szCs w:val="25"/>
          </w:rPr>
          <w:br/>
        </w:r>
      </w:ins>
      <w:r w:rsidRPr="009930A1">
        <w:rPr>
          <w:rFonts w:ascii="Helvetica" w:eastAsia="Times New Roman" w:hAnsi="Helvetica" w:cs="Times New Roman"/>
          <w:color w:val="333333"/>
          <w:sz w:val="21"/>
          <w:szCs w:val="21"/>
        </w:rPr>
        <w:br/>
      </w:r>
      <w:r w:rsidRPr="009930A1">
        <w:rPr>
          <w:rFonts w:ascii="Helvetica" w:eastAsia="Times New Roman" w:hAnsi="Helvetica" w:cs="Times New Roman"/>
          <w:color w:val="333333"/>
          <w:sz w:val="21"/>
          <w:szCs w:val="21"/>
        </w:rPr>
        <w:br/>
      </w:r>
      <w:ins w:id="69" w:author="Unknown">
        <w:r w:rsidRPr="009930A1">
          <w:rPr>
            <w:rFonts w:ascii="Trebuchet MS" w:eastAsia="Times New Roman" w:hAnsi="Trebuchet MS" w:cs="Times New Roman"/>
            <w:color w:val="000000"/>
            <w:sz w:val="21"/>
            <w:szCs w:val="21"/>
          </w:rPr>
          <w:t xml:space="preserve">A. To make the most efficient use of the computer </w:t>
        </w:r>
        <w:proofErr w:type="spellStart"/>
        <w:r w:rsidRPr="009930A1">
          <w:rPr>
            <w:rFonts w:ascii="Trebuchet MS" w:eastAsia="Times New Roman" w:hAnsi="Trebuchet MS" w:cs="Times New Roman"/>
            <w:color w:val="000000"/>
            <w:sz w:val="21"/>
            <w:szCs w:val="21"/>
          </w:rPr>
          <w:t>hardware</w:t>
        </w:r>
      </w:ins>
      <w:r w:rsidRPr="009930A1">
        <w:rPr>
          <w:rFonts w:ascii="Helvetica" w:eastAsia="Times New Roman" w:hAnsi="Helvetica" w:cs="Times New Roman"/>
          <w:color w:val="333333"/>
          <w:sz w:val="21"/>
          <w:szCs w:val="21"/>
        </w:rPr>
        <w:t>B</w:t>
      </w:r>
      <w:proofErr w:type="spellEnd"/>
      <w:r w:rsidRPr="009930A1">
        <w:rPr>
          <w:rFonts w:ascii="Helvetica" w:eastAsia="Times New Roman" w:hAnsi="Helvetica" w:cs="Times New Roman"/>
          <w:color w:val="333333"/>
          <w:sz w:val="21"/>
          <w:szCs w:val="21"/>
        </w:rPr>
        <w:t>. To allow people to use the computer</w:t>
      </w:r>
      <w:proofErr w:type="gramStart"/>
      <w:r w:rsidRPr="009930A1">
        <w:rPr>
          <w:rFonts w:ascii="Helvetica" w:eastAsia="Times New Roman" w:hAnsi="Helvetica" w:cs="Times New Roman"/>
          <w:color w:val="333333"/>
          <w:sz w:val="21"/>
          <w:szCs w:val="21"/>
        </w:rPr>
        <w:t>,</w:t>
      </w:r>
      <w:proofErr w:type="gramEnd"/>
      <w:r w:rsidRPr="009930A1">
        <w:rPr>
          <w:rFonts w:ascii="Helvetica" w:eastAsia="Times New Roman" w:hAnsi="Helvetica" w:cs="Times New Roman"/>
          <w:color w:val="333333"/>
          <w:sz w:val="21"/>
          <w:szCs w:val="21"/>
        </w:rPr>
        <w:br/>
        <w:t>C. To keep systems programmers employed</w:t>
      </w:r>
      <w:r w:rsidRPr="009930A1">
        <w:rPr>
          <w:rFonts w:ascii="Helvetica" w:eastAsia="Times New Roman" w:hAnsi="Helvetica" w:cs="Times New Roman"/>
          <w:color w:val="333333"/>
          <w:sz w:val="21"/>
          <w:szCs w:val="21"/>
        </w:rPr>
        <w:br/>
        <w:t>D. To make computers easier to use</w:t>
      </w:r>
      <w:r w:rsidRPr="009930A1">
        <w:rPr>
          <w:rFonts w:ascii="Helvetica" w:eastAsia="Times New Roman" w:hAnsi="Helvetica" w:cs="Times New Roman"/>
          <w:color w:val="333333"/>
          <w:sz w:val="21"/>
          <w:szCs w:val="21"/>
        </w:rPr>
        <w:br/>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Trebuchet MS" w:eastAsia="Times New Roman" w:hAnsi="Trebuchet MS" w:cs="Times New Roman"/>
          <w:color w:val="000000"/>
          <w:sz w:val="21"/>
          <w:szCs w:val="21"/>
        </w:rPr>
        <w:t> </w:t>
      </w:r>
    </w:p>
    <w:p w:rsidR="009930A1" w:rsidRPr="009930A1" w:rsidRDefault="009930A1" w:rsidP="009930A1">
      <w:pPr>
        <w:spacing w:after="0" w:line="240" w:lineRule="auto"/>
        <w:jc w:val="center"/>
        <w:rPr>
          <w:rFonts w:ascii="Helvetica" w:eastAsia="Times New Roman" w:hAnsi="Helvetica" w:cs="Times New Roman"/>
          <w:color w:val="333333"/>
          <w:sz w:val="21"/>
          <w:szCs w:val="21"/>
        </w:rPr>
      </w:pPr>
      <w:r w:rsidRPr="009930A1">
        <w:rPr>
          <w:rFonts w:ascii="Helvetica" w:eastAsia="Times New Roman" w:hAnsi="Helvetica" w:cs="Times New Roman"/>
          <w:color w:val="333333"/>
          <w:sz w:val="21"/>
          <w:szCs w:val="21"/>
        </w:rPr>
        <w:pict>
          <v:rect id="_x0000_i1030" style="width:468pt;height:1.5pt" o:hralign="center" o:hrstd="t" o:hrnoshade="t" o:hr="t" fillcolor="#333" stroked="f"/>
        </w:pict>
      </w:r>
    </w:p>
    <w:p w:rsidR="009930A1" w:rsidRPr="009930A1" w:rsidRDefault="009930A1" w:rsidP="009930A1">
      <w:pPr>
        <w:spacing w:after="75" w:line="240" w:lineRule="auto"/>
        <w:rPr>
          <w:rFonts w:ascii="Helvetica" w:eastAsia="Times New Roman" w:hAnsi="Helvetica" w:cs="Times New Roman"/>
          <w:color w:val="333333"/>
          <w:sz w:val="21"/>
          <w:szCs w:val="21"/>
        </w:rPr>
      </w:pPr>
      <w:r w:rsidRPr="009930A1">
        <w:rPr>
          <w:rFonts w:ascii="Trebuchet MS" w:eastAsia="Times New Roman" w:hAnsi="Trebuchet MS" w:cs="Times New Roman"/>
          <w:b/>
          <w:bCs/>
          <w:color w:val="000000"/>
          <w:sz w:val="21"/>
          <w:szCs w:val="21"/>
        </w:rPr>
        <w:t>Answers</w:t>
      </w:r>
      <w:r w:rsidRPr="009930A1">
        <w:rPr>
          <w:rFonts w:ascii="Helvetica" w:eastAsia="Times New Roman" w:hAnsi="Helvetica" w:cs="Times New Roman"/>
          <w:color w:val="333333"/>
          <w:sz w:val="21"/>
          <w:szCs w:val="21"/>
        </w:rPr>
        <w:br/>
      </w:r>
      <w:ins w:id="70" w:author="Unknown">
        <w:r w:rsidRPr="009930A1">
          <w:rPr>
            <w:rFonts w:ascii="Trebuchet MS" w:eastAsia="Times New Roman" w:hAnsi="Trebuchet MS" w:cs="Times New Roman"/>
            <w:color w:val="000000"/>
            <w:sz w:val="21"/>
            <w:szCs w:val="21"/>
          </w:rPr>
          <w:t>1 – B / 2 – B / 3 – A / 4 – C / 5 – B / 6 – C / 7 – D / 8 – A / 9 – B / 10 – A</w:t>
        </w:r>
      </w:ins>
    </w:p>
    <w:p w:rsidR="00DB7E3C" w:rsidRDefault="00DB7E3C">
      <w:bookmarkStart w:id="71" w:name="_GoBack"/>
      <w:bookmarkEnd w:id="71"/>
    </w:p>
    <w:sectPr w:rsidR="00DB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0A1"/>
    <w:rsid w:val="009930A1"/>
    <w:rsid w:val="00A923B5"/>
    <w:rsid w:val="00DB7938"/>
    <w:rsid w:val="00DB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A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3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3959">
      <w:bodyDiv w:val="1"/>
      <w:marLeft w:val="0"/>
      <w:marRight w:val="0"/>
      <w:marTop w:val="0"/>
      <w:marBottom w:val="0"/>
      <w:divBdr>
        <w:top w:val="none" w:sz="0" w:space="0" w:color="auto"/>
        <w:left w:val="none" w:sz="0" w:space="0" w:color="auto"/>
        <w:bottom w:val="none" w:sz="0" w:space="0" w:color="auto"/>
        <w:right w:val="none" w:sz="0" w:space="0" w:color="auto"/>
      </w:divBdr>
      <w:divsChild>
        <w:div w:id="741753776">
          <w:marLeft w:val="0"/>
          <w:marRight w:val="0"/>
          <w:marTop w:val="150"/>
          <w:marBottom w:val="75"/>
          <w:divBdr>
            <w:top w:val="none" w:sz="0" w:space="0" w:color="auto"/>
            <w:left w:val="none" w:sz="0" w:space="0" w:color="auto"/>
            <w:bottom w:val="none" w:sz="0" w:space="0" w:color="auto"/>
            <w:right w:val="none" w:sz="0" w:space="0" w:color="auto"/>
          </w:divBdr>
          <w:divsChild>
            <w:div w:id="1756320092">
              <w:marLeft w:val="0"/>
              <w:marRight w:val="0"/>
              <w:marTop w:val="0"/>
              <w:marBottom w:val="0"/>
              <w:divBdr>
                <w:top w:val="none" w:sz="0" w:space="0" w:color="auto"/>
                <w:left w:val="none" w:sz="0" w:space="0" w:color="auto"/>
                <w:bottom w:val="none" w:sz="0" w:space="0" w:color="auto"/>
                <w:right w:val="none" w:sz="0" w:space="0" w:color="auto"/>
              </w:divBdr>
            </w:div>
            <w:div w:id="1549565433">
              <w:marLeft w:val="0"/>
              <w:marRight w:val="0"/>
              <w:marTop w:val="0"/>
              <w:marBottom w:val="0"/>
              <w:divBdr>
                <w:top w:val="none" w:sz="0" w:space="0" w:color="auto"/>
                <w:left w:val="none" w:sz="0" w:space="0" w:color="auto"/>
                <w:bottom w:val="none" w:sz="0" w:space="0" w:color="auto"/>
                <w:right w:val="none" w:sz="0" w:space="0" w:color="auto"/>
              </w:divBdr>
            </w:div>
            <w:div w:id="1959486715">
              <w:marLeft w:val="0"/>
              <w:marRight w:val="0"/>
              <w:marTop w:val="0"/>
              <w:marBottom w:val="0"/>
              <w:divBdr>
                <w:top w:val="none" w:sz="0" w:space="0" w:color="auto"/>
                <w:left w:val="none" w:sz="0" w:space="0" w:color="auto"/>
                <w:bottom w:val="none" w:sz="0" w:space="0" w:color="auto"/>
                <w:right w:val="none" w:sz="0" w:space="0" w:color="auto"/>
              </w:divBdr>
            </w:div>
            <w:div w:id="217398438">
              <w:marLeft w:val="0"/>
              <w:marRight w:val="0"/>
              <w:marTop w:val="0"/>
              <w:marBottom w:val="0"/>
              <w:divBdr>
                <w:top w:val="none" w:sz="0" w:space="0" w:color="auto"/>
                <w:left w:val="none" w:sz="0" w:space="0" w:color="auto"/>
                <w:bottom w:val="none" w:sz="0" w:space="0" w:color="auto"/>
                <w:right w:val="none" w:sz="0" w:space="0" w:color="auto"/>
              </w:divBdr>
            </w:div>
            <w:div w:id="970087579">
              <w:marLeft w:val="0"/>
              <w:marRight w:val="0"/>
              <w:marTop w:val="0"/>
              <w:marBottom w:val="0"/>
              <w:divBdr>
                <w:top w:val="none" w:sz="0" w:space="0" w:color="auto"/>
                <w:left w:val="none" w:sz="0" w:space="0" w:color="auto"/>
                <w:bottom w:val="none" w:sz="0" w:space="0" w:color="auto"/>
                <w:right w:val="none" w:sz="0" w:space="0" w:color="auto"/>
              </w:divBdr>
            </w:div>
            <w:div w:id="1112482963">
              <w:marLeft w:val="1080"/>
              <w:marRight w:val="0"/>
              <w:marTop w:val="0"/>
              <w:marBottom w:val="0"/>
              <w:divBdr>
                <w:top w:val="none" w:sz="0" w:space="0" w:color="auto"/>
                <w:left w:val="none" w:sz="0" w:space="0" w:color="auto"/>
                <w:bottom w:val="none" w:sz="0" w:space="0" w:color="auto"/>
                <w:right w:val="none" w:sz="0" w:space="0" w:color="auto"/>
              </w:divBdr>
            </w:div>
            <w:div w:id="1003246472">
              <w:marLeft w:val="0"/>
              <w:marRight w:val="0"/>
              <w:marTop w:val="0"/>
              <w:marBottom w:val="0"/>
              <w:divBdr>
                <w:top w:val="none" w:sz="0" w:space="0" w:color="auto"/>
                <w:left w:val="none" w:sz="0" w:space="0" w:color="auto"/>
                <w:bottom w:val="none" w:sz="0" w:space="0" w:color="auto"/>
                <w:right w:val="none" w:sz="0" w:space="0" w:color="auto"/>
              </w:divBdr>
            </w:div>
            <w:div w:id="730007409">
              <w:marLeft w:val="0"/>
              <w:marRight w:val="0"/>
              <w:marTop w:val="0"/>
              <w:marBottom w:val="0"/>
              <w:divBdr>
                <w:top w:val="none" w:sz="0" w:space="0" w:color="auto"/>
                <w:left w:val="none" w:sz="0" w:space="0" w:color="auto"/>
                <w:bottom w:val="none" w:sz="0" w:space="0" w:color="auto"/>
                <w:right w:val="none" w:sz="0" w:space="0" w:color="auto"/>
              </w:divBdr>
            </w:div>
            <w:div w:id="122308464">
              <w:marLeft w:val="0"/>
              <w:marRight w:val="0"/>
              <w:marTop w:val="0"/>
              <w:marBottom w:val="0"/>
              <w:divBdr>
                <w:top w:val="none" w:sz="0" w:space="0" w:color="auto"/>
                <w:left w:val="none" w:sz="0" w:space="0" w:color="auto"/>
                <w:bottom w:val="none" w:sz="0" w:space="0" w:color="auto"/>
                <w:right w:val="none" w:sz="0" w:space="0" w:color="auto"/>
              </w:divBdr>
            </w:div>
            <w:div w:id="790396351">
              <w:marLeft w:val="1080"/>
              <w:marRight w:val="0"/>
              <w:marTop w:val="0"/>
              <w:marBottom w:val="0"/>
              <w:divBdr>
                <w:top w:val="none" w:sz="0" w:space="0" w:color="auto"/>
                <w:left w:val="none" w:sz="0" w:space="0" w:color="auto"/>
                <w:bottom w:val="none" w:sz="0" w:space="0" w:color="auto"/>
                <w:right w:val="none" w:sz="0" w:space="0" w:color="auto"/>
              </w:divBdr>
            </w:div>
            <w:div w:id="1118990849">
              <w:marLeft w:val="1080"/>
              <w:marRight w:val="0"/>
              <w:marTop w:val="0"/>
              <w:marBottom w:val="0"/>
              <w:divBdr>
                <w:top w:val="none" w:sz="0" w:space="0" w:color="auto"/>
                <w:left w:val="none" w:sz="0" w:space="0" w:color="auto"/>
                <w:bottom w:val="none" w:sz="0" w:space="0" w:color="auto"/>
                <w:right w:val="none" w:sz="0" w:space="0" w:color="auto"/>
              </w:divBdr>
            </w:div>
            <w:div w:id="905995389">
              <w:marLeft w:val="1080"/>
              <w:marRight w:val="0"/>
              <w:marTop w:val="0"/>
              <w:marBottom w:val="0"/>
              <w:divBdr>
                <w:top w:val="none" w:sz="0" w:space="0" w:color="auto"/>
                <w:left w:val="none" w:sz="0" w:space="0" w:color="auto"/>
                <w:bottom w:val="none" w:sz="0" w:space="0" w:color="auto"/>
                <w:right w:val="none" w:sz="0" w:space="0" w:color="auto"/>
              </w:divBdr>
            </w:div>
            <w:div w:id="1089619610">
              <w:marLeft w:val="1080"/>
              <w:marRight w:val="0"/>
              <w:marTop w:val="0"/>
              <w:marBottom w:val="0"/>
              <w:divBdr>
                <w:top w:val="none" w:sz="0" w:space="0" w:color="auto"/>
                <w:left w:val="none" w:sz="0" w:space="0" w:color="auto"/>
                <w:bottom w:val="none" w:sz="0" w:space="0" w:color="auto"/>
                <w:right w:val="none" w:sz="0" w:space="0" w:color="auto"/>
              </w:divBdr>
            </w:div>
            <w:div w:id="567231111">
              <w:marLeft w:val="0"/>
              <w:marRight w:val="0"/>
              <w:marTop w:val="0"/>
              <w:marBottom w:val="0"/>
              <w:divBdr>
                <w:top w:val="none" w:sz="0" w:space="0" w:color="auto"/>
                <w:left w:val="none" w:sz="0" w:space="0" w:color="auto"/>
                <w:bottom w:val="none" w:sz="0" w:space="0" w:color="auto"/>
                <w:right w:val="none" w:sz="0" w:space="0" w:color="auto"/>
              </w:divBdr>
            </w:div>
            <w:div w:id="1591154414">
              <w:marLeft w:val="0"/>
              <w:marRight w:val="0"/>
              <w:marTop w:val="0"/>
              <w:marBottom w:val="0"/>
              <w:divBdr>
                <w:top w:val="none" w:sz="0" w:space="0" w:color="auto"/>
                <w:left w:val="none" w:sz="0" w:space="0" w:color="auto"/>
                <w:bottom w:val="none" w:sz="0" w:space="0" w:color="auto"/>
                <w:right w:val="none" w:sz="0" w:space="0" w:color="auto"/>
              </w:divBdr>
            </w:div>
            <w:div w:id="660280076">
              <w:marLeft w:val="0"/>
              <w:marRight w:val="0"/>
              <w:marTop w:val="0"/>
              <w:marBottom w:val="0"/>
              <w:divBdr>
                <w:top w:val="none" w:sz="0" w:space="0" w:color="auto"/>
                <w:left w:val="none" w:sz="0" w:space="0" w:color="auto"/>
                <w:bottom w:val="none" w:sz="0" w:space="0" w:color="auto"/>
                <w:right w:val="none" w:sz="0" w:space="0" w:color="auto"/>
              </w:divBdr>
            </w:div>
            <w:div w:id="1363936872">
              <w:marLeft w:val="0"/>
              <w:marRight w:val="0"/>
              <w:marTop w:val="0"/>
              <w:marBottom w:val="0"/>
              <w:divBdr>
                <w:top w:val="none" w:sz="0" w:space="0" w:color="auto"/>
                <w:left w:val="none" w:sz="0" w:space="0" w:color="auto"/>
                <w:bottom w:val="none" w:sz="0" w:space="0" w:color="auto"/>
                <w:right w:val="none" w:sz="0" w:space="0" w:color="auto"/>
              </w:divBdr>
            </w:div>
            <w:div w:id="1606420362">
              <w:marLeft w:val="0"/>
              <w:marRight w:val="0"/>
              <w:marTop w:val="0"/>
              <w:marBottom w:val="0"/>
              <w:divBdr>
                <w:top w:val="none" w:sz="0" w:space="0" w:color="auto"/>
                <w:left w:val="none" w:sz="0" w:space="0" w:color="auto"/>
                <w:bottom w:val="none" w:sz="0" w:space="0" w:color="auto"/>
                <w:right w:val="none" w:sz="0" w:space="0" w:color="auto"/>
              </w:divBdr>
            </w:div>
            <w:div w:id="943266338">
              <w:marLeft w:val="0"/>
              <w:marRight w:val="0"/>
              <w:marTop w:val="0"/>
              <w:marBottom w:val="0"/>
              <w:divBdr>
                <w:top w:val="none" w:sz="0" w:space="0" w:color="auto"/>
                <w:left w:val="none" w:sz="0" w:space="0" w:color="auto"/>
                <w:bottom w:val="none" w:sz="0" w:space="0" w:color="auto"/>
                <w:right w:val="none" w:sz="0" w:space="0" w:color="auto"/>
              </w:divBdr>
            </w:div>
            <w:div w:id="393117665">
              <w:marLeft w:val="0"/>
              <w:marRight w:val="0"/>
              <w:marTop w:val="0"/>
              <w:marBottom w:val="0"/>
              <w:divBdr>
                <w:top w:val="none" w:sz="0" w:space="0" w:color="auto"/>
                <w:left w:val="none" w:sz="0" w:space="0" w:color="auto"/>
                <w:bottom w:val="none" w:sz="0" w:space="0" w:color="auto"/>
                <w:right w:val="none" w:sz="0" w:space="0" w:color="auto"/>
              </w:divBdr>
            </w:div>
            <w:div w:id="2136482741">
              <w:marLeft w:val="0"/>
              <w:marRight w:val="0"/>
              <w:marTop w:val="0"/>
              <w:marBottom w:val="0"/>
              <w:divBdr>
                <w:top w:val="none" w:sz="0" w:space="0" w:color="auto"/>
                <w:left w:val="none" w:sz="0" w:space="0" w:color="auto"/>
                <w:bottom w:val="none" w:sz="0" w:space="0" w:color="auto"/>
                <w:right w:val="none" w:sz="0" w:space="0" w:color="auto"/>
              </w:divBdr>
            </w:div>
            <w:div w:id="1612279079">
              <w:marLeft w:val="0"/>
              <w:marRight w:val="0"/>
              <w:marTop w:val="0"/>
              <w:marBottom w:val="0"/>
              <w:divBdr>
                <w:top w:val="none" w:sz="0" w:space="0" w:color="auto"/>
                <w:left w:val="none" w:sz="0" w:space="0" w:color="auto"/>
                <w:bottom w:val="none" w:sz="0" w:space="0" w:color="auto"/>
                <w:right w:val="none" w:sz="0" w:space="0" w:color="auto"/>
              </w:divBdr>
            </w:div>
            <w:div w:id="690305528">
              <w:marLeft w:val="0"/>
              <w:marRight w:val="0"/>
              <w:marTop w:val="0"/>
              <w:marBottom w:val="0"/>
              <w:divBdr>
                <w:top w:val="none" w:sz="0" w:space="0" w:color="auto"/>
                <w:left w:val="none" w:sz="0" w:space="0" w:color="auto"/>
                <w:bottom w:val="none" w:sz="0" w:space="0" w:color="auto"/>
                <w:right w:val="none" w:sz="0" w:space="0" w:color="auto"/>
              </w:divBdr>
            </w:div>
            <w:div w:id="1905532162">
              <w:marLeft w:val="0"/>
              <w:marRight w:val="0"/>
              <w:marTop w:val="0"/>
              <w:marBottom w:val="0"/>
              <w:divBdr>
                <w:top w:val="none" w:sz="0" w:space="0" w:color="auto"/>
                <w:left w:val="none" w:sz="0" w:space="0" w:color="auto"/>
                <w:bottom w:val="none" w:sz="0" w:space="0" w:color="auto"/>
                <w:right w:val="none" w:sz="0" w:space="0" w:color="auto"/>
              </w:divBdr>
            </w:div>
            <w:div w:id="1822960574">
              <w:marLeft w:val="0"/>
              <w:marRight w:val="0"/>
              <w:marTop w:val="0"/>
              <w:marBottom w:val="0"/>
              <w:divBdr>
                <w:top w:val="none" w:sz="0" w:space="0" w:color="auto"/>
                <w:left w:val="none" w:sz="0" w:space="0" w:color="auto"/>
                <w:bottom w:val="none" w:sz="0" w:space="0" w:color="auto"/>
                <w:right w:val="none" w:sz="0" w:space="0" w:color="auto"/>
              </w:divBdr>
            </w:div>
            <w:div w:id="698313755">
              <w:marLeft w:val="0"/>
              <w:marRight w:val="0"/>
              <w:marTop w:val="0"/>
              <w:marBottom w:val="0"/>
              <w:divBdr>
                <w:top w:val="none" w:sz="0" w:space="0" w:color="auto"/>
                <w:left w:val="none" w:sz="0" w:space="0" w:color="auto"/>
                <w:bottom w:val="none" w:sz="0" w:space="0" w:color="auto"/>
                <w:right w:val="none" w:sz="0" w:space="0" w:color="auto"/>
              </w:divBdr>
            </w:div>
            <w:div w:id="1612586069">
              <w:marLeft w:val="0"/>
              <w:marRight w:val="0"/>
              <w:marTop w:val="0"/>
              <w:marBottom w:val="0"/>
              <w:divBdr>
                <w:top w:val="none" w:sz="0" w:space="0" w:color="auto"/>
                <w:left w:val="none" w:sz="0" w:space="0" w:color="auto"/>
                <w:bottom w:val="none" w:sz="0" w:space="0" w:color="auto"/>
                <w:right w:val="none" w:sz="0" w:space="0" w:color="auto"/>
              </w:divBdr>
            </w:div>
            <w:div w:id="43407282">
              <w:marLeft w:val="0"/>
              <w:marRight w:val="0"/>
              <w:marTop w:val="0"/>
              <w:marBottom w:val="0"/>
              <w:divBdr>
                <w:top w:val="none" w:sz="0" w:space="0" w:color="auto"/>
                <w:left w:val="none" w:sz="0" w:space="0" w:color="auto"/>
                <w:bottom w:val="none" w:sz="0" w:space="0" w:color="auto"/>
                <w:right w:val="none" w:sz="0" w:space="0" w:color="auto"/>
              </w:divBdr>
            </w:div>
            <w:div w:id="1889993952">
              <w:marLeft w:val="0"/>
              <w:marRight w:val="0"/>
              <w:marTop w:val="0"/>
              <w:marBottom w:val="0"/>
              <w:divBdr>
                <w:top w:val="none" w:sz="0" w:space="0" w:color="auto"/>
                <w:left w:val="none" w:sz="0" w:space="0" w:color="auto"/>
                <w:bottom w:val="none" w:sz="0" w:space="0" w:color="auto"/>
                <w:right w:val="none" w:sz="0" w:space="0" w:color="auto"/>
              </w:divBdr>
            </w:div>
            <w:div w:id="130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37</Pages>
  <Words>8387</Words>
  <Characters>47808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vita_trg</dc:creator>
  <cp:keywords/>
  <dc:description/>
  <cp:lastModifiedBy>vita_trg</cp:lastModifiedBy>
  <cp:revision>1</cp:revision>
  <dcterms:created xsi:type="dcterms:W3CDTF">2015-05-12T09:46:00Z</dcterms:created>
  <dcterms:modified xsi:type="dcterms:W3CDTF">2015-05-12T13:25:00Z</dcterms:modified>
</cp:coreProperties>
</file>
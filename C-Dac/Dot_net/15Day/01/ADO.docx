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6D" w:rsidRDefault="00D619CF">
      <w:ins w:id="0" w:author="Unknown">
        <w:r>
          <w:rPr>
            <w:rFonts w:ascii="Arial" w:hAnsi="Arial" w:cs="Arial"/>
            <w:color w:val="333333"/>
            <w:sz w:val="23"/>
            <w:szCs w:val="23"/>
          </w:rPr>
          <w:br/>
        </w:r>
      </w:ins>
      <w:bookmarkStart w:id="1" w:name="_GoBack"/>
      <w:r>
        <w:rPr>
          <w:noProof/>
          <w:lang w:eastAsia="en-IN"/>
        </w:rPr>
        <w:drawing>
          <wp:inline distT="0" distB="0" distL="0" distR="0">
            <wp:extent cx="5724525" cy="3636376"/>
            <wp:effectExtent l="0" t="0" r="0" b="2540"/>
            <wp:docPr id="1" name="Picture 1" descr="http://1.bp.blogspot.com/-sJysro1bSzs/UIhWKjRUjRI/AAAAAAAAApI/Fc4Z2lIJAME/s400/What%2Bis%2BADO.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sJysro1bSzs/UIhWKjRUjRI/AAAAAAAAApI/Fc4Z2lIJAME/s400/What%2Bis%2BADO.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55" cy="364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ins w:id="2" w:author="Unknown">
        <w:r>
          <w:rPr>
            <w:rStyle w:val="apple-converted-space"/>
            <w:rFonts w:ascii="Arial" w:hAnsi="Arial" w:cs="Arial"/>
            <w:color w:val="333333"/>
            <w:sz w:val="23"/>
            <w:szCs w:val="23"/>
            <w:shd w:val="clear" w:color="auto" w:fill="FFFFFF"/>
          </w:rPr>
          <w:t> </w:t>
        </w:r>
        <w:r>
          <w:rPr>
            <w:rFonts w:ascii="Arial" w:hAnsi="Arial" w:cs="Arial"/>
            <w:color w:val="333333"/>
            <w:sz w:val="23"/>
            <w:szCs w:val="23"/>
          </w:rPr>
          <w:br/>
        </w:r>
      </w:ins>
    </w:p>
    <w:sectPr w:rsidR="00B9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3E2"/>
    <w:rsid w:val="001B23E2"/>
    <w:rsid w:val="00B9086D"/>
    <w:rsid w:val="00D6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19CF"/>
  </w:style>
  <w:style w:type="paragraph" w:styleId="BalloonText">
    <w:name w:val="Balloon Text"/>
    <w:basedOn w:val="Normal"/>
    <w:link w:val="BalloonTextChar"/>
    <w:uiPriority w:val="99"/>
    <w:semiHidden/>
    <w:unhideWhenUsed/>
    <w:rsid w:val="00D6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19CF"/>
  </w:style>
  <w:style w:type="paragraph" w:styleId="BalloonText">
    <w:name w:val="Balloon Text"/>
    <w:basedOn w:val="Normal"/>
    <w:link w:val="BalloonTextChar"/>
    <w:uiPriority w:val="99"/>
    <w:semiHidden/>
    <w:unhideWhenUsed/>
    <w:rsid w:val="00D6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9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2014-12-18T13:35:00Z</dcterms:created>
  <dcterms:modified xsi:type="dcterms:W3CDTF">2014-12-18T13:38:00Z</dcterms:modified>
</cp:coreProperties>
</file>
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6C4" w:rsidRPr="005406C4" w:rsidRDefault="005406C4" w:rsidP="005406C4">
      <w:pPr>
        <w:spacing w:after="0" w:line="240" w:lineRule="auto"/>
        <w:rPr>
          <w:ins w:id="0" w:author="Unknown"/>
          <w:rFonts w:ascii="Times New Roman" w:eastAsia="Times New Roman" w:hAnsi="Times New Roman" w:cs="Times New Roman"/>
          <w:sz w:val="24"/>
          <w:szCs w:val="24"/>
          <w:lang w:eastAsia="en-IN"/>
        </w:rPr>
      </w:pP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What is Entity Framework</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Entity Framework is an ORM framework. ORM stands for Object Relational Mapping.</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What is Object Relational Mapping framework</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Object Relational Mapping framework automatically creates classes based on database tables, and the vice versa is also true, that is, it can also automatically generate necessary SQL to create database tables based on classes.</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ins w:id="1"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Let's understand what entity framework can provide with an example</w:t>
        </w:r>
        <w:r w:rsidRPr="005406C4">
          <w:rPr>
            <w:rFonts w:ascii="Arial" w:eastAsia="Times New Roman" w:hAnsi="Arial" w:cs="Arial"/>
            <w:sz w:val="24"/>
            <w:szCs w:val="24"/>
            <w:lang w:eastAsia="en-IN"/>
          </w:rPr>
          <w:t>. Assume we have the following 2 tables</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580682F8" wp14:editId="0CDB485A">
            <wp:extent cx="1485900" cy="809625"/>
            <wp:effectExtent l="0" t="0" r="0" b="9525"/>
            <wp:docPr id="1" name="Picture 1" descr="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tity framework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85900" cy="809625"/>
                    </a:xfrm>
                    <a:prstGeom prst="rect">
                      <a:avLst/>
                    </a:prstGeom>
                    <a:noFill/>
                    <a:ln>
                      <a:noFill/>
                    </a:ln>
                  </pic:spPr>
                </pic:pic>
              </a:graphicData>
            </a:graphic>
          </wp:inline>
        </w:drawing>
      </w:r>
      <w:ins w:id="2"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53735985" wp14:editId="0B3E1F55">
            <wp:extent cx="3886200" cy="1609725"/>
            <wp:effectExtent l="0" t="0" r="0" b="9525"/>
            <wp:docPr id="2" name="Picture 2" descr="Entity framework example in 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tity framework example in 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1609725"/>
                    </a:xfrm>
                    <a:prstGeom prst="rect">
                      <a:avLst/>
                    </a:prstGeom>
                    <a:noFill/>
                    <a:ln>
                      <a:noFill/>
                    </a:ln>
                  </pic:spPr>
                </pic:pic>
              </a:graphicData>
            </a:graphic>
          </wp:inline>
        </w:drawing>
      </w:r>
      <w:ins w:id="3"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We want to display the above data from both the tables in a webform as shown below.</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6944B573" wp14:editId="0BF1F81D">
            <wp:extent cx="4210050" cy="2638425"/>
            <wp:effectExtent l="0" t="0" r="0" b="9525"/>
            <wp:docPr id="3" name="Picture 3" descr="asp.net entity framewor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entity framework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10050" cy="2638425"/>
                    </a:xfrm>
                    <a:prstGeom prst="rect">
                      <a:avLst/>
                    </a:prstGeom>
                    <a:noFill/>
                    <a:ln>
                      <a:noFill/>
                    </a:ln>
                  </pic:spPr>
                </pic:pic>
              </a:graphicData>
            </a:graphic>
          </wp:inline>
        </w:drawing>
      </w:r>
      <w:ins w:id="4"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To achieve this</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1. We need to create Department and Employee classes</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2. Write ADO.NET code to retrieve data from the database</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lastRenderedPageBreak/>
          <w:t>3. Once the data is retrieved we need to create Department and Employee objects and populate them with data.</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Entity Framework can do all of the above automatically, if we provide it with the database schema.</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Installing NuGet Package Manager</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1. From Visual Studio 2010 </w:t>
        </w:r>
        <w:r w:rsidRPr="005406C4">
          <w:rPr>
            <w:rFonts w:ascii="Arial" w:eastAsia="Times New Roman" w:hAnsi="Arial" w:cs="Arial"/>
            <w:b/>
            <w:bCs/>
            <w:sz w:val="24"/>
            <w:szCs w:val="24"/>
            <w:lang w:eastAsia="en-IN"/>
          </w:rPr>
          <w:t xml:space="preserve">Tools </w:t>
        </w:r>
        <w:r w:rsidRPr="005406C4">
          <w:rPr>
            <w:rFonts w:ascii="Arial" w:eastAsia="Times New Roman" w:hAnsi="Arial" w:cs="Arial"/>
            <w:sz w:val="24"/>
            <w:szCs w:val="24"/>
            <w:lang w:eastAsia="en-IN"/>
          </w:rPr>
          <w:t xml:space="preserve">menu, select </w:t>
        </w:r>
        <w:r w:rsidRPr="005406C4">
          <w:rPr>
            <w:rFonts w:ascii="Arial" w:eastAsia="Times New Roman" w:hAnsi="Arial" w:cs="Arial"/>
            <w:b/>
            <w:bCs/>
            <w:sz w:val="24"/>
            <w:szCs w:val="24"/>
            <w:lang w:eastAsia="en-IN"/>
          </w:rPr>
          <w:t>Extension Manager</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2. Click on </w:t>
        </w:r>
        <w:r w:rsidRPr="005406C4">
          <w:rPr>
            <w:rFonts w:ascii="Arial" w:eastAsia="Times New Roman" w:hAnsi="Arial" w:cs="Arial"/>
            <w:b/>
            <w:bCs/>
            <w:sz w:val="24"/>
            <w:szCs w:val="24"/>
            <w:lang w:eastAsia="en-IN"/>
          </w:rPr>
          <w:t xml:space="preserve">Online Gallery </w:t>
        </w:r>
        <w:r w:rsidRPr="005406C4">
          <w:rPr>
            <w:rFonts w:ascii="Arial" w:eastAsia="Times New Roman" w:hAnsi="Arial" w:cs="Arial"/>
            <w:sz w:val="24"/>
            <w:szCs w:val="24"/>
            <w:lang w:eastAsia="en-IN"/>
          </w:rPr>
          <w:t xml:space="preserve">in the </w:t>
        </w:r>
        <w:r w:rsidRPr="005406C4">
          <w:rPr>
            <w:rFonts w:ascii="Arial" w:eastAsia="Times New Roman" w:hAnsi="Arial" w:cs="Arial"/>
            <w:b/>
            <w:bCs/>
            <w:sz w:val="24"/>
            <w:szCs w:val="24"/>
            <w:lang w:eastAsia="en-IN"/>
          </w:rPr>
          <w:t xml:space="preserve">Extension Manager </w:t>
        </w:r>
        <w:r w:rsidRPr="005406C4">
          <w:rPr>
            <w:rFonts w:ascii="Arial" w:eastAsia="Times New Roman" w:hAnsi="Arial" w:cs="Arial"/>
            <w:sz w:val="24"/>
            <w:szCs w:val="24"/>
            <w:lang w:eastAsia="en-IN"/>
          </w:rPr>
          <w:t>window</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3. Search for </w:t>
        </w:r>
        <w:r w:rsidRPr="005406C4">
          <w:rPr>
            <w:rFonts w:ascii="Arial" w:eastAsia="Times New Roman" w:hAnsi="Arial" w:cs="Arial"/>
            <w:b/>
            <w:bCs/>
            <w:sz w:val="24"/>
            <w:szCs w:val="24"/>
            <w:lang w:eastAsia="en-IN"/>
          </w:rPr>
          <w:t>NuGet </w:t>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4. Finally </w:t>
        </w:r>
        <w:r w:rsidRPr="005406C4">
          <w:rPr>
            <w:rFonts w:ascii="Arial" w:eastAsia="Times New Roman" w:hAnsi="Arial" w:cs="Arial"/>
            <w:b/>
            <w:bCs/>
            <w:sz w:val="24"/>
            <w:szCs w:val="24"/>
            <w:lang w:eastAsia="en-IN"/>
          </w:rPr>
          <w:t xml:space="preserve">Download </w:t>
        </w:r>
        <w:r w:rsidRPr="005406C4">
          <w:rPr>
            <w:rFonts w:ascii="Arial" w:eastAsia="Times New Roman" w:hAnsi="Arial" w:cs="Arial"/>
            <w:sz w:val="24"/>
            <w:szCs w:val="24"/>
            <w:lang w:eastAsia="en-IN"/>
          </w:rPr>
          <w:t>NuGet Package Manager and install</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5CC82343" wp14:editId="04FD9A0F">
            <wp:extent cx="5600700" cy="3686175"/>
            <wp:effectExtent l="0" t="0" r="0" b="9525"/>
            <wp:docPr id="4" name="Picture 4" descr="Installing NuGet Packag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NuGet Package Manag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0700" cy="3686175"/>
                    </a:xfrm>
                    <a:prstGeom prst="rect">
                      <a:avLst/>
                    </a:prstGeom>
                    <a:noFill/>
                    <a:ln>
                      <a:noFill/>
                    </a:ln>
                  </pic:spPr>
                </pic:pic>
              </a:graphicData>
            </a:graphic>
          </wp:inline>
        </w:drawing>
      </w:r>
      <w:ins w:id="5"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Please note:</w:t>
        </w:r>
        <w:r w:rsidRPr="005406C4">
          <w:rPr>
            <w:rFonts w:ascii="Arial" w:eastAsia="Times New Roman" w:hAnsi="Arial" w:cs="Arial"/>
            <w:sz w:val="24"/>
            <w:szCs w:val="24"/>
            <w:lang w:eastAsia="en-IN"/>
          </w:rPr>
          <w:t xml:space="preserve"> You must restart visual studio for the changes to take effect.</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 xml:space="preserve">Step 1: </w:t>
        </w:r>
        <w:r w:rsidRPr="005406C4">
          <w:rPr>
            <w:rFonts w:ascii="Arial" w:eastAsia="Times New Roman" w:hAnsi="Arial" w:cs="Arial"/>
            <w:sz w:val="24"/>
            <w:szCs w:val="24"/>
            <w:lang w:eastAsia="en-IN"/>
          </w:rPr>
          <w:t xml:space="preserve">Create a new </w:t>
        </w:r>
        <w:r w:rsidRPr="005406C4">
          <w:rPr>
            <w:rFonts w:ascii="Arial" w:eastAsia="Times New Roman" w:hAnsi="Arial" w:cs="Arial"/>
            <w:b/>
            <w:bCs/>
            <w:sz w:val="24"/>
            <w:szCs w:val="24"/>
            <w:lang w:eastAsia="en-IN"/>
          </w:rPr>
          <w:t xml:space="preserve">"Empty ASP.NET Web Application" </w:t>
        </w:r>
        <w:r w:rsidRPr="005406C4">
          <w:rPr>
            <w:rFonts w:ascii="Arial" w:eastAsia="Times New Roman" w:hAnsi="Arial" w:cs="Arial"/>
            <w:sz w:val="24"/>
            <w:szCs w:val="24"/>
            <w:lang w:eastAsia="en-IN"/>
          </w:rPr>
          <w:t>with name=</w:t>
        </w:r>
        <w:r w:rsidRPr="005406C4">
          <w:rPr>
            <w:rFonts w:ascii="Arial" w:eastAsia="Times New Roman" w:hAnsi="Arial" w:cs="Arial"/>
            <w:b/>
            <w:bCs/>
            <w:sz w:val="24"/>
            <w:szCs w:val="24"/>
            <w:lang w:eastAsia="en-IN"/>
          </w:rPr>
          <w:t>Demo.</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 xml:space="preserve">Step 2: </w:t>
        </w:r>
        <w:r w:rsidRPr="005406C4">
          <w:rPr>
            <w:rFonts w:ascii="Arial" w:eastAsia="Times New Roman" w:hAnsi="Arial" w:cs="Arial"/>
            <w:sz w:val="24"/>
            <w:szCs w:val="24"/>
            <w:lang w:eastAsia="en-IN"/>
          </w:rPr>
          <w:t>Installing Entity Framework</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a)</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Tools - NuGet Package Manager - Manage NuGet Packages for solution</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b)</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 xml:space="preserve">"Online" </w:t>
        </w:r>
        <w:r w:rsidRPr="005406C4">
          <w:rPr>
            <w:rFonts w:ascii="Arial" w:eastAsia="Times New Roman" w:hAnsi="Arial" w:cs="Arial"/>
            <w:sz w:val="24"/>
            <w:szCs w:val="24"/>
            <w:lang w:eastAsia="en-IN"/>
          </w:rPr>
          <w:t xml:space="preserve">tab in </w:t>
        </w:r>
        <w:r w:rsidRPr="005406C4">
          <w:rPr>
            <w:rFonts w:ascii="Arial" w:eastAsia="Times New Roman" w:hAnsi="Arial" w:cs="Arial"/>
            <w:b/>
            <w:bCs/>
            <w:sz w:val="24"/>
            <w:szCs w:val="24"/>
            <w:lang w:eastAsia="en-IN"/>
          </w:rPr>
          <w:t xml:space="preserve">"Manage NuGet Packages" </w:t>
        </w:r>
        <w:r w:rsidRPr="005406C4">
          <w:rPr>
            <w:rFonts w:ascii="Arial" w:eastAsia="Times New Roman" w:hAnsi="Arial" w:cs="Arial"/>
            <w:sz w:val="24"/>
            <w:szCs w:val="24"/>
            <w:lang w:eastAsia="en-IN"/>
          </w:rPr>
          <w:t>window</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c)</w:t>
        </w:r>
        <w:r w:rsidRPr="005406C4">
          <w:rPr>
            <w:rFonts w:ascii="Arial" w:eastAsia="Times New Roman" w:hAnsi="Arial" w:cs="Arial"/>
            <w:sz w:val="24"/>
            <w:szCs w:val="24"/>
            <w:lang w:eastAsia="en-IN"/>
          </w:rPr>
          <w:t xml:space="preserve"> Type </w:t>
        </w:r>
        <w:r w:rsidRPr="005406C4">
          <w:rPr>
            <w:rFonts w:ascii="Arial" w:eastAsia="Times New Roman" w:hAnsi="Arial" w:cs="Arial"/>
            <w:b/>
            <w:bCs/>
            <w:sz w:val="24"/>
            <w:szCs w:val="24"/>
            <w:lang w:eastAsia="en-IN"/>
          </w:rPr>
          <w:t xml:space="preserve">"EntityFramework" </w:t>
        </w:r>
        <w:r w:rsidRPr="005406C4">
          <w:rPr>
            <w:rFonts w:ascii="Arial" w:eastAsia="Times New Roman" w:hAnsi="Arial" w:cs="Arial"/>
            <w:sz w:val="24"/>
            <w:szCs w:val="24"/>
            <w:lang w:eastAsia="en-IN"/>
          </w:rPr>
          <w:t xml:space="preserve">in the </w:t>
        </w:r>
        <w:r w:rsidRPr="005406C4">
          <w:rPr>
            <w:rFonts w:ascii="Arial" w:eastAsia="Times New Roman" w:hAnsi="Arial" w:cs="Arial"/>
            <w:b/>
            <w:bCs/>
            <w:sz w:val="24"/>
            <w:szCs w:val="24"/>
            <w:lang w:eastAsia="en-IN"/>
          </w:rPr>
          <w:t xml:space="preserve">search textbox </w:t>
        </w:r>
        <w:r w:rsidRPr="005406C4">
          <w:rPr>
            <w:rFonts w:ascii="Arial" w:eastAsia="Times New Roman" w:hAnsi="Arial" w:cs="Arial"/>
            <w:sz w:val="24"/>
            <w:szCs w:val="24"/>
            <w:lang w:eastAsia="en-IN"/>
          </w:rPr>
          <w:t>on the top right hand corner</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d)</w:t>
        </w:r>
        <w:r w:rsidRPr="005406C4">
          <w:rPr>
            <w:rFonts w:ascii="Arial" w:eastAsia="Times New Roman" w:hAnsi="Arial" w:cs="Arial"/>
            <w:sz w:val="24"/>
            <w:szCs w:val="24"/>
            <w:lang w:eastAsia="en-IN"/>
          </w:rPr>
          <w:t xml:space="preserve"> Finally click on the </w:t>
        </w:r>
        <w:r w:rsidRPr="005406C4">
          <w:rPr>
            <w:rFonts w:ascii="Arial" w:eastAsia="Times New Roman" w:hAnsi="Arial" w:cs="Arial"/>
            <w:b/>
            <w:bCs/>
            <w:sz w:val="24"/>
            <w:szCs w:val="24"/>
            <w:lang w:eastAsia="en-IN"/>
          </w:rPr>
          <w:t xml:space="preserve">"Install" </w:t>
        </w:r>
        <w:r w:rsidRPr="005406C4">
          <w:rPr>
            <w:rFonts w:ascii="Arial" w:eastAsia="Times New Roman" w:hAnsi="Arial" w:cs="Arial"/>
            <w:sz w:val="24"/>
            <w:szCs w:val="24"/>
            <w:lang w:eastAsia="en-IN"/>
          </w:rPr>
          <w:t>button.</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lastRenderedPageBreak/>
        <w:drawing>
          <wp:inline distT="0" distB="0" distL="0" distR="0" wp14:anchorId="100BE753" wp14:editId="33B625A2">
            <wp:extent cx="5648325" cy="2552700"/>
            <wp:effectExtent l="0" t="0" r="9525" b="0"/>
            <wp:docPr id="5" name="Picture 5" descr="Installing Entity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Entity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8325" cy="2552700"/>
                    </a:xfrm>
                    <a:prstGeom prst="rect">
                      <a:avLst/>
                    </a:prstGeom>
                    <a:noFill/>
                    <a:ln>
                      <a:noFill/>
                    </a:ln>
                  </pic:spPr>
                </pic:pic>
              </a:graphicData>
            </a:graphic>
          </wp:inline>
        </w:drawing>
      </w:r>
      <w:ins w:id="6"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At this point </w:t>
        </w:r>
        <w:r w:rsidRPr="005406C4">
          <w:rPr>
            <w:rFonts w:ascii="Arial" w:eastAsia="Times New Roman" w:hAnsi="Arial" w:cs="Arial"/>
            <w:b/>
            <w:bCs/>
            <w:sz w:val="24"/>
            <w:szCs w:val="24"/>
            <w:lang w:eastAsia="en-IN"/>
          </w:rPr>
          <w:t>Entity Framework version 6.1</w:t>
        </w:r>
        <w:r w:rsidRPr="005406C4">
          <w:rPr>
            <w:rFonts w:ascii="Arial" w:eastAsia="Times New Roman" w:hAnsi="Arial" w:cs="Arial"/>
            <w:sz w:val="24"/>
            <w:szCs w:val="24"/>
            <w:lang w:eastAsia="en-IN"/>
          </w:rPr>
          <w:t xml:space="preserve"> is installed and a reference to EntityFramework assembly is also automatically added.</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6DCE8074" wp14:editId="2622E2B8">
            <wp:extent cx="3114675" cy="2314575"/>
            <wp:effectExtent l="0" t="0" r="9525" b="9525"/>
            <wp:docPr id="6" name="Picture 6" descr="Installing Entity Framewor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ing Entity Framework 6.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ins w:id="7"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3:</w:t>
        </w:r>
        <w:r w:rsidRPr="005406C4">
          <w:rPr>
            <w:rFonts w:ascii="Arial" w:eastAsia="Times New Roman" w:hAnsi="Arial" w:cs="Arial"/>
            <w:sz w:val="24"/>
            <w:szCs w:val="24"/>
            <w:lang w:eastAsia="en-IN"/>
          </w:rPr>
          <w:t xml:space="preserve"> Create </w:t>
        </w:r>
        <w:r w:rsidRPr="005406C4">
          <w:rPr>
            <w:rFonts w:ascii="Arial" w:eastAsia="Times New Roman" w:hAnsi="Arial" w:cs="Arial"/>
            <w:b/>
            <w:bCs/>
            <w:sz w:val="24"/>
            <w:szCs w:val="24"/>
            <w:lang w:eastAsia="en-IN"/>
          </w:rPr>
          <w:t xml:space="preserve">"Departments" </w:t>
        </w:r>
        <w:r w:rsidRPr="005406C4">
          <w:rPr>
            <w:rFonts w:ascii="Arial" w:eastAsia="Times New Roman" w:hAnsi="Arial" w:cs="Arial"/>
            <w:sz w:val="24"/>
            <w:szCs w:val="24"/>
            <w:lang w:eastAsia="en-IN"/>
          </w:rPr>
          <w:t xml:space="preserve">and </w:t>
        </w:r>
        <w:r w:rsidRPr="005406C4">
          <w:rPr>
            <w:rFonts w:ascii="Arial" w:eastAsia="Times New Roman" w:hAnsi="Arial" w:cs="Arial"/>
            <w:b/>
            <w:bCs/>
            <w:sz w:val="24"/>
            <w:szCs w:val="24"/>
            <w:lang w:eastAsia="en-IN"/>
          </w:rPr>
          <w:t xml:space="preserve">"Employees" </w:t>
        </w:r>
        <w:r w:rsidRPr="005406C4">
          <w:rPr>
            <w:rFonts w:ascii="Arial" w:eastAsia="Times New Roman" w:hAnsi="Arial" w:cs="Arial"/>
            <w:sz w:val="24"/>
            <w:szCs w:val="24"/>
            <w:lang w:eastAsia="en-IN"/>
          </w:rPr>
          <w:t>tables.</w:t>
        </w:r>
      </w:ins>
    </w:p>
    <w:p w:rsidR="005406C4" w:rsidRPr="005406C4" w:rsidRDefault="005406C4" w:rsidP="005406C4">
      <w:pPr>
        <w:spacing w:after="0" w:line="240" w:lineRule="auto"/>
        <w:rPr>
          <w:ins w:id="8" w:author="Unknown"/>
          <w:rFonts w:ascii="Times New Roman" w:eastAsia="Times New Roman" w:hAnsi="Times New Roman" w:cs="Times New Roman"/>
          <w:sz w:val="24"/>
          <w:szCs w:val="24"/>
          <w:lang w:eastAsia="en-IN"/>
        </w:rPr>
      </w:pPr>
      <w:ins w:id="9" w:author="Unknown">
        <w:r w:rsidRPr="005406C4">
          <w:rPr>
            <w:rFonts w:ascii="Arial" w:eastAsia="Times New Roman" w:hAnsi="Arial" w:cs="Arial"/>
            <w:color w:val="0000FF"/>
            <w:sz w:val="24"/>
            <w:szCs w:val="24"/>
            <w:lang w:eastAsia="en-IN"/>
          </w:rPr>
          <w:t>Create</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table</w:t>
        </w:r>
        <w:r w:rsidRPr="005406C4">
          <w:rPr>
            <w:rFonts w:ascii="Arial" w:eastAsia="Times New Roman" w:hAnsi="Arial" w:cs="Arial"/>
            <w:sz w:val="24"/>
            <w:szCs w:val="24"/>
            <w:lang w:eastAsia="en-IN"/>
          </w:rPr>
          <w:t xml:space="preserve"> Departments</w:t>
        </w:r>
      </w:ins>
    </w:p>
    <w:p w:rsidR="005406C4" w:rsidRPr="005406C4" w:rsidRDefault="005406C4" w:rsidP="005406C4">
      <w:pPr>
        <w:spacing w:after="0" w:line="240" w:lineRule="auto"/>
        <w:rPr>
          <w:ins w:id="10" w:author="Unknown"/>
          <w:rFonts w:ascii="Times New Roman" w:eastAsia="Times New Roman" w:hAnsi="Times New Roman" w:cs="Times New Roman"/>
          <w:sz w:val="24"/>
          <w:szCs w:val="24"/>
          <w:lang w:eastAsia="en-IN"/>
        </w:rPr>
      </w:pPr>
      <w:ins w:id="11" w:author="Unknown">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12" w:author="Unknown"/>
          <w:rFonts w:ascii="Times New Roman" w:eastAsia="Times New Roman" w:hAnsi="Times New Roman" w:cs="Times New Roman"/>
          <w:sz w:val="24"/>
          <w:szCs w:val="24"/>
          <w:lang w:eastAsia="en-IN"/>
        </w:rPr>
      </w:pPr>
      <w:ins w:id="13" w:author="Unknown">
        <w:r w:rsidRPr="005406C4">
          <w:rPr>
            <w:rFonts w:ascii="Arial" w:eastAsia="Times New Roman" w:hAnsi="Arial" w:cs="Arial"/>
            <w:sz w:val="24"/>
            <w:szCs w:val="24"/>
            <w:lang w:eastAsia="en-IN"/>
          </w:rPr>
          <w:t xml:space="preserve">     ID </w:t>
        </w:r>
        <w:r w:rsidRPr="005406C4">
          <w:rPr>
            <w:rFonts w:ascii="Arial" w:eastAsia="Times New Roman" w:hAnsi="Arial" w:cs="Arial"/>
            <w:color w:val="0000FF"/>
            <w:sz w:val="24"/>
            <w:szCs w:val="24"/>
            <w:lang w:eastAsia="en-IN"/>
          </w:rPr>
          <w:t>int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primary</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key</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identity</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14" w:author="Unknown"/>
          <w:rFonts w:ascii="Times New Roman" w:eastAsia="Times New Roman" w:hAnsi="Times New Roman" w:cs="Times New Roman"/>
          <w:sz w:val="24"/>
          <w:szCs w:val="24"/>
          <w:lang w:eastAsia="en-IN"/>
        </w:rPr>
      </w:pPr>
      <w:ins w:id="15" w:author="Unknown">
        <w:r w:rsidRPr="005406C4">
          <w:rPr>
            <w:rFonts w:ascii="Arial" w:eastAsia="Times New Roman" w:hAnsi="Arial" w:cs="Arial"/>
            <w:sz w:val="24"/>
            <w:szCs w:val="24"/>
            <w:lang w:eastAsia="en-IN"/>
          </w:rPr>
          <w:t xml:space="preserve">     Name </w:t>
        </w:r>
        <w:r w:rsidRPr="005406C4">
          <w:rPr>
            <w:rFonts w:ascii="Arial" w:eastAsia="Times New Roman" w:hAnsi="Arial" w:cs="Arial"/>
            <w:color w:val="0000FF"/>
            <w:sz w:val="24"/>
            <w:szCs w:val="24"/>
            <w:lang w:eastAsia="en-IN"/>
          </w:rPr>
          <w:t>nvarchar</w:t>
        </w:r>
        <w:r w:rsidRPr="005406C4">
          <w:rPr>
            <w:rFonts w:ascii="Arial" w:eastAsia="Times New Roman" w:hAnsi="Arial" w:cs="Arial"/>
            <w:sz w:val="24"/>
            <w:szCs w:val="24"/>
            <w:lang w:eastAsia="en-IN"/>
          </w:rPr>
          <w:t>(50),</w:t>
        </w:r>
      </w:ins>
    </w:p>
    <w:p w:rsidR="005406C4" w:rsidRPr="005406C4" w:rsidRDefault="005406C4" w:rsidP="005406C4">
      <w:pPr>
        <w:spacing w:after="0" w:line="240" w:lineRule="auto"/>
        <w:rPr>
          <w:ins w:id="16" w:author="Unknown"/>
          <w:rFonts w:ascii="Times New Roman" w:eastAsia="Times New Roman" w:hAnsi="Times New Roman" w:cs="Times New Roman"/>
          <w:sz w:val="24"/>
          <w:szCs w:val="24"/>
          <w:lang w:eastAsia="en-IN"/>
        </w:rPr>
      </w:pPr>
      <w:ins w:id="17" w:author="Unknown">
        <w:r w:rsidRPr="005406C4">
          <w:rPr>
            <w:rFonts w:ascii="Arial" w:eastAsia="Times New Roman" w:hAnsi="Arial" w:cs="Arial"/>
            <w:sz w:val="24"/>
            <w:szCs w:val="24"/>
            <w:lang w:eastAsia="en-IN"/>
          </w:rPr>
          <w:t xml:space="preserve">     Location </w:t>
        </w:r>
        <w:r w:rsidRPr="005406C4">
          <w:rPr>
            <w:rFonts w:ascii="Arial" w:eastAsia="Times New Roman" w:hAnsi="Arial" w:cs="Arial"/>
            <w:color w:val="0000FF"/>
            <w:sz w:val="24"/>
            <w:szCs w:val="24"/>
            <w:lang w:eastAsia="en-IN"/>
          </w:rPr>
          <w:t>nvarchar</w:t>
        </w:r>
        <w:r w:rsidRPr="005406C4">
          <w:rPr>
            <w:rFonts w:ascii="Arial" w:eastAsia="Times New Roman" w:hAnsi="Arial" w:cs="Arial"/>
            <w:sz w:val="24"/>
            <w:szCs w:val="24"/>
            <w:lang w:eastAsia="en-IN"/>
          </w:rPr>
          <w:t>(50)</w:t>
        </w:r>
      </w:ins>
    </w:p>
    <w:p w:rsidR="005406C4" w:rsidRPr="005406C4" w:rsidRDefault="005406C4" w:rsidP="005406C4">
      <w:pPr>
        <w:spacing w:after="0" w:line="240" w:lineRule="auto"/>
        <w:rPr>
          <w:ins w:id="18" w:author="Unknown"/>
          <w:rFonts w:ascii="Times New Roman" w:eastAsia="Times New Roman" w:hAnsi="Times New Roman" w:cs="Times New Roman"/>
          <w:sz w:val="24"/>
          <w:szCs w:val="24"/>
          <w:lang w:eastAsia="en-IN"/>
        </w:rPr>
      </w:pPr>
      <w:ins w:id="19" w:author="Unknown">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20" w:author="Unknown"/>
          <w:rFonts w:ascii="Times New Roman" w:eastAsia="Times New Roman" w:hAnsi="Times New Roman" w:cs="Times New Roman"/>
          <w:sz w:val="24"/>
          <w:szCs w:val="24"/>
          <w:lang w:eastAsia="en-IN"/>
        </w:rPr>
      </w:pPr>
    </w:p>
    <w:p w:rsidR="005406C4" w:rsidRPr="005406C4" w:rsidRDefault="005406C4" w:rsidP="005406C4">
      <w:pPr>
        <w:spacing w:after="0" w:line="240" w:lineRule="auto"/>
        <w:rPr>
          <w:ins w:id="21" w:author="Unknown"/>
          <w:rFonts w:ascii="Times New Roman" w:eastAsia="Times New Roman" w:hAnsi="Times New Roman" w:cs="Times New Roman"/>
          <w:sz w:val="24"/>
          <w:szCs w:val="24"/>
          <w:lang w:eastAsia="en-IN"/>
        </w:rPr>
      </w:pPr>
      <w:ins w:id="22" w:author="Unknown">
        <w:r w:rsidRPr="005406C4">
          <w:rPr>
            <w:rFonts w:ascii="Arial" w:eastAsia="Times New Roman" w:hAnsi="Arial" w:cs="Arial"/>
            <w:color w:val="0000FF"/>
            <w:sz w:val="24"/>
            <w:szCs w:val="24"/>
            <w:lang w:eastAsia="en-IN"/>
          </w:rPr>
          <w:t>Create</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table</w:t>
        </w:r>
        <w:r w:rsidRPr="005406C4">
          <w:rPr>
            <w:rFonts w:ascii="Arial" w:eastAsia="Times New Roman" w:hAnsi="Arial" w:cs="Arial"/>
            <w:sz w:val="24"/>
            <w:szCs w:val="24"/>
            <w:lang w:eastAsia="en-IN"/>
          </w:rPr>
          <w:t xml:space="preserve"> Employees</w:t>
        </w:r>
      </w:ins>
    </w:p>
    <w:p w:rsidR="005406C4" w:rsidRPr="005406C4" w:rsidRDefault="005406C4" w:rsidP="005406C4">
      <w:pPr>
        <w:spacing w:after="0" w:line="240" w:lineRule="auto"/>
        <w:rPr>
          <w:ins w:id="23" w:author="Unknown"/>
          <w:rFonts w:ascii="Times New Roman" w:eastAsia="Times New Roman" w:hAnsi="Times New Roman" w:cs="Times New Roman"/>
          <w:sz w:val="24"/>
          <w:szCs w:val="24"/>
          <w:lang w:eastAsia="en-IN"/>
        </w:rPr>
      </w:pPr>
      <w:ins w:id="24" w:author="Unknown">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25" w:author="Unknown"/>
          <w:rFonts w:ascii="Times New Roman" w:eastAsia="Times New Roman" w:hAnsi="Times New Roman" w:cs="Times New Roman"/>
          <w:sz w:val="24"/>
          <w:szCs w:val="24"/>
          <w:lang w:eastAsia="en-IN"/>
        </w:rPr>
      </w:pPr>
      <w:ins w:id="26" w:author="Unknown">
        <w:r w:rsidRPr="005406C4">
          <w:rPr>
            <w:rFonts w:ascii="Arial" w:eastAsia="Times New Roman" w:hAnsi="Arial" w:cs="Arial"/>
            <w:sz w:val="24"/>
            <w:szCs w:val="24"/>
            <w:lang w:eastAsia="en-IN"/>
          </w:rPr>
          <w:t xml:space="preserve">     ID </w:t>
        </w:r>
        <w:r w:rsidRPr="005406C4">
          <w:rPr>
            <w:rFonts w:ascii="Arial" w:eastAsia="Times New Roman" w:hAnsi="Arial" w:cs="Arial"/>
            <w:color w:val="0000FF"/>
            <w:sz w:val="24"/>
            <w:szCs w:val="24"/>
            <w:lang w:eastAsia="en-IN"/>
          </w:rPr>
          <w:t>int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primary</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key</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identity</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27" w:author="Unknown"/>
          <w:rFonts w:ascii="Times New Roman" w:eastAsia="Times New Roman" w:hAnsi="Times New Roman" w:cs="Times New Roman"/>
          <w:sz w:val="24"/>
          <w:szCs w:val="24"/>
          <w:lang w:eastAsia="en-IN"/>
        </w:rPr>
      </w:pPr>
      <w:ins w:id="28" w:author="Unknown">
        <w:r w:rsidRPr="005406C4">
          <w:rPr>
            <w:rFonts w:ascii="Arial" w:eastAsia="Times New Roman" w:hAnsi="Arial" w:cs="Arial"/>
            <w:sz w:val="24"/>
            <w:szCs w:val="24"/>
            <w:lang w:eastAsia="en-IN"/>
          </w:rPr>
          <w:t xml:space="preserve">     FirstName </w:t>
        </w:r>
        <w:r w:rsidRPr="005406C4">
          <w:rPr>
            <w:rFonts w:ascii="Arial" w:eastAsia="Times New Roman" w:hAnsi="Arial" w:cs="Arial"/>
            <w:color w:val="0000FF"/>
            <w:sz w:val="24"/>
            <w:szCs w:val="24"/>
            <w:lang w:eastAsia="en-IN"/>
          </w:rPr>
          <w:t>nvarchar</w:t>
        </w:r>
        <w:r w:rsidRPr="005406C4">
          <w:rPr>
            <w:rFonts w:ascii="Arial" w:eastAsia="Times New Roman" w:hAnsi="Arial" w:cs="Arial"/>
            <w:sz w:val="24"/>
            <w:szCs w:val="24"/>
            <w:lang w:eastAsia="en-IN"/>
          </w:rPr>
          <w:t>(50),</w:t>
        </w:r>
      </w:ins>
    </w:p>
    <w:p w:rsidR="005406C4" w:rsidRPr="005406C4" w:rsidRDefault="005406C4" w:rsidP="005406C4">
      <w:pPr>
        <w:spacing w:after="0" w:line="240" w:lineRule="auto"/>
        <w:rPr>
          <w:ins w:id="29" w:author="Unknown"/>
          <w:rFonts w:ascii="Times New Roman" w:eastAsia="Times New Roman" w:hAnsi="Times New Roman" w:cs="Times New Roman"/>
          <w:sz w:val="24"/>
          <w:szCs w:val="24"/>
          <w:lang w:eastAsia="en-IN"/>
        </w:rPr>
      </w:pPr>
      <w:ins w:id="30" w:author="Unknown">
        <w:r w:rsidRPr="005406C4">
          <w:rPr>
            <w:rFonts w:ascii="Arial" w:eastAsia="Times New Roman" w:hAnsi="Arial" w:cs="Arial"/>
            <w:sz w:val="24"/>
            <w:szCs w:val="24"/>
            <w:lang w:eastAsia="en-IN"/>
          </w:rPr>
          <w:t xml:space="preserve">     LastName </w:t>
        </w:r>
        <w:r w:rsidRPr="005406C4">
          <w:rPr>
            <w:rFonts w:ascii="Arial" w:eastAsia="Times New Roman" w:hAnsi="Arial" w:cs="Arial"/>
            <w:color w:val="0000FF"/>
            <w:sz w:val="24"/>
            <w:szCs w:val="24"/>
            <w:lang w:eastAsia="en-IN"/>
          </w:rPr>
          <w:t>nvarchar</w:t>
        </w:r>
        <w:r w:rsidRPr="005406C4">
          <w:rPr>
            <w:rFonts w:ascii="Arial" w:eastAsia="Times New Roman" w:hAnsi="Arial" w:cs="Arial"/>
            <w:sz w:val="24"/>
            <w:szCs w:val="24"/>
            <w:lang w:eastAsia="en-IN"/>
          </w:rPr>
          <w:t>(50),</w:t>
        </w:r>
      </w:ins>
    </w:p>
    <w:p w:rsidR="005406C4" w:rsidRPr="005406C4" w:rsidRDefault="005406C4" w:rsidP="005406C4">
      <w:pPr>
        <w:spacing w:after="0" w:line="240" w:lineRule="auto"/>
        <w:rPr>
          <w:ins w:id="31" w:author="Unknown"/>
          <w:rFonts w:ascii="Times New Roman" w:eastAsia="Times New Roman" w:hAnsi="Times New Roman" w:cs="Times New Roman"/>
          <w:sz w:val="24"/>
          <w:szCs w:val="24"/>
          <w:lang w:eastAsia="en-IN"/>
        </w:rPr>
      </w:pPr>
      <w:ins w:id="32" w:author="Unknown">
        <w:r w:rsidRPr="005406C4">
          <w:rPr>
            <w:rFonts w:ascii="Arial" w:eastAsia="Times New Roman" w:hAnsi="Arial" w:cs="Arial"/>
            <w:sz w:val="24"/>
            <w:szCs w:val="24"/>
            <w:lang w:eastAsia="en-IN"/>
          </w:rPr>
          <w:t xml:space="preserve">     Gender </w:t>
        </w:r>
        <w:r w:rsidRPr="005406C4">
          <w:rPr>
            <w:rFonts w:ascii="Arial" w:eastAsia="Times New Roman" w:hAnsi="Arial" w:cs="Arial"/>
            <w:color w:val="0000FF"/>
            <w:sz w:val="24"/>
            <w:szCs w:val="24"/>
            <w:lang w:eastAsia="en-IN"/>
          </w:rPr>
          <w:t>nvarchar</w:t>
        </w:r>
        <w:r w:rsidRPr="005406C4">
          <w:rPr>
            <w:rFonts w:ascii="Arial" w:eastAsia="Times New Roman" w:hAnsi="Arial" w:cs="Arial"/>
            <w:sz w:val="24"/>
            <w:szCs w:val="24"/>
            <w:lang w:eastAsia="en-IN"/>
          </w:rPr>
          <w:t>(50),</w:t>
        </w:r>
      </w:ins>
    </w:p>
    <w:p w:rsidR="005406C4" w:rsidRPr="005406C4" w:rsidRDefault="005406C4" w:rsidP="005406C4">
      <w:pPr>
        <w:spacing w:after="0" w:line="240" w:lineRule="auto"/>
        <w:rPr>
          <w:ins w:id="33" w:author="Unknown"/>
          <w:rFonts w:ascii="Times New Roman" w:eastAsia="Times New Roman" w:hAnsi="Times New Roman" w:cs="Times New Roman"/>
          <w:sz w:val="24"/>
          <w:szCs w:val="24"/>
          <w:lang w:eastAsia="en-IN"/>
        </w:rPr>
      </w:pPr>
      <w:ins w:id="34" w:author="Unknown">
        <w:r w:rsidRPr="005406C4">
          <w:rPr>
            <w:rFonts w:ascii="Arial" w:eastAsia="Times New Roman" w:hAnsi="Arial" w:cs="Arial"/>
            <w:sz w:val="24"/>
            <w:szCs w:val="24"/>
            <w:lang w:eastAsia="en-IN"/>
          </w:rPr>
          <w:t xml:space="preserve">     Salary </w:t>
        </w:r>
        <w:r w:rsidRPr="005406C4">
          <w:rPr>
            <w:rFonts w:ascii="Arial" w:eastAsia="Times New Roman" w:hAnsi="Arial" w:cs="Arial"/>
            <w:color w:val="0000FF"/>
            <w:sz w:val="24"/>
            <w:szCs w:val="24"/>
            <w:lang w:eastAsia="en-IN"/>
          </w:rPr>
          <w:t>int</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35" w:author="Unknown"/>
          <w:rFonts w:ascii="Times New Roman" w:eastAsia="Times New Roman" w:hAnsi="Times New Roman" w:cs="Times New Roman"/>
          <w:sz w:val="24"/>
          <w:szCs w:val="24"/>
          <w:lang w:eastAsia="en-IN"/>
        </w:rPr>
      </w:pPr>
      <w:ins w:id="36" w:author="Unknown">
        <w:r w:rsidRPr="005406C4">
          <w:rPr>
            <w:rFonts w:ascii="Arial" w:eastAsia="Times New Roman" w:hAnsi="Arial" w:cs="Arial"/>
            <w:sz w:val="24"/>
            <w:szCs w:val="24"/>
            <w:lang w:eastAsia="en-IN"/>
          </w:rPr>
          <w:t xml:space="preserve">     DepartmentId </w:t>
        </w:r>
        <w:r w:rsidRPr="005406C4">
          <w:rPr>
            <w:rFonts w:ascii="Arial" w:eastAsia="Times New Roman" w:hAnsi="Arial" w:cs="Arial"/>
            <w:color w:val="0000FF"/>
            <w:sz w:val="24"/>
            <w:szCs w:val="24"/>
            <w:lang w:eastAsia="en-IN"/>
          </w:rPr>
          <w:t>int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foreign</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key</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references</w:t>
        </w:r>
        <w:r w:rsidRPr="005406C4">
          <w:rPr>
            <w:rFonts w:ascii="Arial" w:eastAsia="Times New Roman" w:hAnsi="Arial" w:cs="Arial"/>
            <w:sz w:val="24"/>
            <w:szCs w:val="24"/>
            <w:lang w:eastAsia="en-IN"/>
          </w:rPr>
          <w:t xml:space="preserve"> Departments(Id)</w:t>
        </w:r>
      </w:ins>
    </w:p>
    <w:p w:rsidR="005406C4" w:rsidRPr="005406C4" w:rsidRDefault="005406C4" w:rsidP="005406C4">
      <w:pPr>
        <w:spacing w:after="0" w:line="240" w:lineRule="auto"/>
        <w:rPr>
          <w:ins w:id="37" w:author="Unknown"/>
          <w:rFonts w:ascii="Times New Roman" w:eastAsia="Times New Roman" w:hAnsi="Times New Roman" w:cs="Times New Roman"/>
          <w:sz w:val="24"/>
          <w:szCs w:val="24"/>
          <w:lang w:eastAsia="en-IN"/>
        </w:rPr>
      </w:pPr>
      <w:ins w:id="38" w:author="Unknown">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39" w:author="Unknown"/>
          <w:rFonts w:ascii="Times New Roman" w:eastAsia="Times New Roman" w:hAnsi="Times New Roman" w:cs="Times New Roman"/>
          <w:sz w:val="24"/>
          <w:szCs w:val="24"/>
          <w:lang w:eastAsia="en-IN"/>
        </w:rPr>
      </w:pPr>
    </w:p>
    <w:p w:rsidR="005406C4" w:rsidRPr="005406C4" w:rsidRDefault="005406C4" w:rsidP="005406C4">
      <w:pPr>
        <w:spacing w:after="0" w:line="240" w:lineRule="auto"/>
        <w:rPr>
          <w:ins w:id="40" w:author="Unknown"/>
          <w:rFonts w:ascii="Times New Roman" w:eastAsia="Times New Roman" w:hAnsi="Times New Roman" w:cs="Times New Roman"/>
          <w:sz w:val="24"/>
          <w:szCs w:val="24"/>
          <w:lang w:eastAsia="en-IN"/>
        </w:rPr>
      </w:pPr>
      <w:ins w:id="41" w:author="Unknown">
        <w:r w:rsidRPr="005406C4">
          <w:rPr>
            <w:rFonts w:ascii="Arial" w:eastAsia="Times New Roman" w:hAnsi="Arial" w:cs="Arial"/>
            <w:b/>
            <w:bCs/>
            <w:sz w:val="24"/>
            <w:szCs w:val="24"/>
            <w:lang w:eastAsia="en-IN"/>
          </w:rPr>
          <w:lastRenderedPageBreak/>
          <w:t>Step 4:</w:t>
        </w:r>
        <w:r w:rsidRPr="005406C4">
          <w:rPr>
            <w:rFonts w:ascii="Arial" w:eastAsia="Times New Roman" w:hAnsi="Arial" w:cs="Arial"/>
            <w:sz w:val="24"/>
            <w:szCs w:val="24"/>
            <w:lang w:eastAsia="en-IN"/>
          </w:rPr>
          <w:t xml:space="preserve"> Populate the tables created in Step 3, with data</w:t>
        </w:r>
      </w:ins>
    </w:p>
    <w:p w:rsidR="005406C4" w:rsidRPr="005406C4" w:rsidRDefault="005406C4" w:rsidP="005406C4">
      <w:pPr>
        <w:spacing w:after="0" w:line="240" w:lineRule="auto"/>
        <w:rPr>
          <w:ins w:id="42" w:author="Unknown"/>
          <w:rFonts w:ascii="Times New Roman" w:eastAsia="Times New Roman" w:hAnsi="Times New Roman" w:cs="Times New Roman"/>
          <w:sz w:val="24"/>
          <w:szCs w:val="24"/>
          <w:lang w:eastAsia="en-IN"/>
        </w:rPr>
      </w:pPr>
      <w:ins w:id="43"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Departments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'IT'</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'New York'</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44" w:author="Unknown"/>
          <w:rFonts w:ascii="Times New Roman" w:eastAsia="Times New Roman" w:hAnsi="Times New Roman" w:cs="Times New Roman"/>
          <w:sz w:val="24"/>
          <w:szCs w:val="24"/>
          <w:lang w:eastAsia="en-IN"/>
        </w:rPr>
      </w:pPr>
      <w:ins w:id="45"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Departments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'HR'</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'London'</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46" w:author="Unknown"/>
          <w:rFonts w:ascii="Times New Roman" w:eastAsia="Times New Roman" w:hAnsi="Times New Roman" w:cs="Times New Roman"/>
          <w:sz w:val="24"/>
          <w:szCs w:val="24"/>
          <w:lang w:eastAsia="en-IN"/>
        </w:rPr>
      </w:pPr>
      <w:ins w:id="47"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Departments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'Payroll'</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'Sydney'</w:t>
        </w:r>
        <w:r w:rsidRPr="005406C4">
          <w:rPr>
            <w:rFonts w:ascii="Arial" w:eastAsia="Times New Roman" w:hAnsi="Arial" w:cs="Arial"/>
            <w:sz w:val="24"/>
            <w:szCs w:val="24"/>
            <w:lang w:eastAsia="en-IN"/>
          </w:rPr>
          <w:t>)</w:t>
        </w:r>
      </w:ins>
    </w:p>
    <w:p w:rsidR="005406C4" w:rsidRPr="005406C4" w:rsidRDefault="005406C4" w:rsidP="005406C4">
      <w:pPr>
        <w:spacing w:after="0" w:line="240" w:lineRule="auto"/>
        <w:rPr>
          <w:ins w:id="48" w:author="Unknown"/>
          <w:rFonts w:ascii="Times New Roman" w:eastAsia="Times New Roman" w:hAnsi="Times New Roman" w:cs="Times New Roman"/>
          <w:sz w:val="24"/>
          <w:szCs w:val="24"/>
          <w:lang w:eastAsia="en-IN"/>
        </w:rPr>
      </w:pPr>
    </w:p>
    <w:p w:rsidR="005406C4" w:rsidRPr="005406C4" w:rsidRDefault="005406C4" w:rsidP="005406C4">
      <w:pPr>
        <w:spacing w:after="0" w:line="240" w:lineRule="auto"/>
        <w:rPr>
          <w:ins w:id="49" w:author="Unknown"/>
          <w:rFonts w:ascii="Times New Roman" w:eastAsia="Times New Roman" w:hAnsi="Times New Roman" w:cs="Times New Roman"/>
          <w:sz w:val="24"/>
          <w:szCs w:val="24"/>
          <w:lang w:eastAsia="en-IN"/>
        </w:rPr>
      </w:pPr>
      <w:ins w:id="50"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'Mark'</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'Hastings'</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'Male'</w:t>
        </w:r>
        <w:r w:rsidRPr="005406C4">
          <w:rPr>
            <w:rFonts w:ascii="Arial" w:eastAsia="Times New Roman" w:hAnsi="Arial" w:cs="Arial"/>
            <w:sz w:val="24"/>
            <w:szCs w:val="24"/>
            <w:lang w:eastAsia="en-IN"/>
          </w:rPr>
          <w:t>, 60000, 1)</w:t>
        </w:r>
      </w:ins>
    </w:p>
    <w:p w:rsidR="005406C4" w:rsidRPr="005406C4" w:rsidRDefault="005406C4" w:rsidP="005406C4">
      <w:pPr>
        <w:spacing w:after="0" w:line="240" w:lineRule="auto"/>
        <w:rPr>
          <w:ins w:id="51" w:author="Unknown"/>
          <w:rFonts w:ascii="Times New Roman" w:eastAsia="Times New Roman" w:hAnsi="Times New Roman" w:cs="Times New Roman"/>
          <w:sz w:val="24"/>
          <w:szCs w:val="24"/>
          <w:lang w:eastAsia="en-IN"/>
        </w:rPr>
      </w:pPr>
      <w:ins w:id="52"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'Steve'</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'Pound'</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'Male'</w:t>
        </w:r>
        <w:r w:rsidRPr="005406C4">
          <w:rPr>
            <w:rFonts w:ascii="Arial" w:eastAsia="Times New Roman" w:hAnsi="Arial" w:cs="Arial"/>
            <w:sz w:val="24"/>
            <w:szCs w:val="24"/>
            <w:lang w:eastAsia="en-IN"/>
          </w:rPr>
          <w:t>, 45000, 3)</w:t>
        </w:r>
      </w:ins>
    </w:p>
    <w:p w:rsidR="005406C4" w:rsidRPr="005406C4" w:rsidRDefault="005406C4" w:rsidP="005406C4">
      <w:pPr>
        <w:spacing w:after="0" w:line="240" w:lineRule="auto"/>
        <w:rPr>
          <w:ins w:id="53" w:author="Unknown"/>
          <w:rFonts w:ascii="Times New Roman" w:eastAsia="Times New Roman" w:hAnsi="Times New Roman" w:cs="Times New Roman"/>
          <w:sz w:val="24"/>
          <w:szCs w:val="24"/>
          <w:lang w:eastAsia="en-IN"/>
        </w:rPr>
      </w:pPr>
      <w:ins w:id="54"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'Ben'</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'Hoskins'</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'Male'</w:t>
        </w:r>
        <w:r w:rsidRPr="005406C4">
          <w:rPr>
            <w:rFonts w:ascii="Arial" w:eastAsia="Times New Roman" w:hAnsi="Arial" w:cs="Arial"/>
            <w:sz w:val="24"/>
            <w:szCs w:val="24"/>
            <w:lang w:eastAsia="en-IN"/>
          </w:rPr>
          <w:t>, 70000, 1)</w:t>
        </w:r>
      </w:ins>
    </w:p>
    <w:p w:rsidR="005406C4" w:rsidRPr="005406C4" w:rsidRDefault="005406C4" w:rsidP="005406C4">
      <w:pPr>
        <w:spacing w:after="0" w:line="240" w:lineRule="auto"/>
        <w:rPr>
          <w:ins w:id="55" w:author="Unknown"/>
          <w:rFonts w:ascii="Times New Roman" w:eastAsia="Times New Roman" w:hAnsi="Times New Roman" w:cs="Times New Roman"/>
          <w:sz w:val="24"/>
          <w:szCs w:val="24"/>
          <w:lang w:eastAsia="en-IN"/>
        </w:rPr>
      </w:pPr>
      <w:ins w:id="56"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'Philip'</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'Hastings'</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'Male'</w:t>
        </w:r>
        <w:r w:rsidRPr="005406C4">
          <w:rPr>
            <w:rFonts w:ascii="Arial" w:eastAsia="Times New Roman" w:hAnsi="Arial" w:cs="Arial"/>
            <w:sz w:val="24"/>
            <w:szCs w:val="24"/>
            <w:lang w:eastAsia="en-IN"/>
          </w:rPr>
          <w:t>, 45000, 2)</w:t>
        </w:r>
      </w:ins>
    </w:p>
    <w:p w:rsidR="005406C4" w:rsidRPr="005406C4" w:rsidRDefault="005406C4" w:rsidP="005406C4">
      <w:pPr>
        <w:spacing w:after="0" w:line="240" w:lineRule="auto"/>
        <w:rPr>
          <w:ins w:id="57" w:author="Unknown"/>
          <w:rFonts w:ascii="Times New Roman" w:eastAsia="Times New Roman" w:hAnsi="Times New Roman" w:cs="Times New Roman"/>
          <w:sz w:val="24"/>
          <w:szCs w:val="24"/>
          <w:lang w:eastAsia="en-IN"/>
        </w:rPr>
      </w:pPr>
      <w:ins w:id="58"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'Mary'</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'Lambeth'</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'Female'</w:t>
        </w:r>
        <w:r w:rsidRPr="005406C4">
          <w:rPr>
            <w:rFonts w:ascii="Arial" w:eastAsia="Times New Roman" w:hAnsi="Arial" w:cs="Arial"/>
            <w:sz w:val="24"/>
            <w:szCs w:val="24"/>
            <w:lang w:eastAsia="en-IN"/>
          </w:rPr>
          <w:t>, 30000, 2)</w:t>
        </w:r>
      </w:ins>
    </w:p>
    <w:p w:rsidR="005406C4" w:rsidRPr="005406C4" w:rsidRDefault="005406C4" w:rsidP="005406C4">
      <w:pPr>
        <w:spacing w:after="0" w:line="240" w:lineRule="auto"/>
        <w:rPr>
          <w:ins w:id="59" w:author="Unknown"/>
          <w:rFonts w:ascii="Times New Roman" w:eastAsia="Times New Roman" w:hAnsi="Times New Roman" w:cs="Times New Roman"/>
          <w:sz w:val="24"/>
          <w:szCs w:val="24"/>
          <w:lang w:eastAsia="en-IN"/>
        </w:rPr>
      </w:pPr>
      <w:ins w:id="60"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'Valarie'</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'Vikings'</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'Female'</w:t>
        </w:r>
        <w:r w:rsidRPr="005406C4">
          <w:rPr>
            <w:rFonts w:ascii="Arial" w:eastAsia="Times New Roman" w:hAnsi="Arial" w:cs="Arial"/>
            <w:sz w:val="24"/>
            <w:szCs w:val="24"/>
            <w:lang w:eastAsia="en-IN"/>
          </w:rPr>
          <w:t>, 35000, 3)</w:t>
        </w:r>
      </w:ins>
    </w:p>
    <w:p w:rsidR="005406C4" w:rsidRPr="005406C4" w:rsidRDefault="005406C4" w:rsidP="005406C4">
      <w:pPr>
        <w:spacing w:after="0" w:line="240" w:lineRule="auto"/>
        <w:rPr>
          <w:ins w:id="61" w:author="Unknown"/>
          <w:rFonts w:ascii="Times New Roman" w:eastAsia="Times New Roman" w:hAnsi="Times New Roman" w:cs="Times New Roman"/>
          <w:sz w:val="24"/>
          <w:szCs w:val="24"/>
          <w:lang w:eastAsia="en-IN"/>
        </w:rPr>
      </w:pPr>
      <w:ins w:id="62" w:author="Unknown">
        <w:r w:rsidRPr="005406C4">
          <w:rPr>
            <w:rFonts w:ascii="Arial" w:eastAsia="Times New Roman" w:hAnsi="Arial" w:cs="Arial"/>
            <w:color w:val="0000FF"/>
            <w:sz w:val="24"/>
            <w:szCs w:val="24"/>
            <w:lang w:eastAsia="en-IN"/>
          </w:rPr>
          <w:t>Insert</w:t>
        </w:r>
        <w:r w:rsidRPr="005406C4">
          <w:rPr>
            <w:rFonts w:ascii="Arial" w:eastAsia="Times New Roman" w:hAnsi="Arial" w:cs="Arial"/>
            <w:sz w:val="24"/>
            <w:szCs w:val="24"/>
            <w:lang w:eastAsia="en-IN"/>
          </w:rPr>
          <w:t xml:space="preserve"> </w:t>
        </w:r>
        <w:r w:rsidRPr="005406C4">
          <w:rPr>
            <w:rFonts w:ascii="Arial" w:eastAsia="Times New Roman" w:hAnsi="Arial" w:cs="Arial"/>
            <w:color w:val="0000FF"/>
            <w:sz w:val="24"/>
            <w:szCs w:val="24"/>
            <w:lang w:eastAsia="en-IN"/>
          </w:rPr>
          <w:t>into</w:t>
        </w:r>
        <w:r w:rsidRPr="005406C4">
          <w:rPr>
            <w:rFonts w:ascii="Arial" w:eastAsia="Times New Roman" w:hAnsi="Arial" w:cs="Arial"/>
            <w:sz w:val="24"/>
            <w:szCs w:val="24"/>
            <w:lang w:eastAsia="en-IN"/>
          </w:rPr>
          <w:t xml:space="preserve"> Employees </w:t>
        </w:r>
        <w:r w:rsidRPr="005406C4">
          <w:rPr>
            <w:rFonts w:ascii="Arial" w:eastAsia="Times New Roman" w:hAnsi="Arial" w:cs="Arial"/>
            <w:color w:val="0000FF"/>
            <w:sz w:val="24"/>
            <w:szCs w:val="24"/>
            <w:lang w:eastAsia="en-IN"/>
          </w:rPr>
          <w:t xml:space="preserve">values </w:t>
        </w:r>
        <w:r w:rsidRPr="005406C4">
          <w:rPr>
            <w:rFonts w:ascii="Arial" w:eastAsia="Times New Roman" w:hAnsi="Arial" w:cs="Arial"/>
            <w:sz w:val="24"/>
            <w:szCs w:val="24"/>
            <w:lang w:eastAsia="en-IN"/>
          </w:rPr>
          <w:t>(</w:t>
        </w:r>
        <w:r w:rsidRPr="005406C4">
          <w:rPr>
            <w:rFonts w:ascii="Arial" w:eastAsia="Times New Roman" w:hAnsi="Arial" w:cs="Arial"/>
            <w:color w:val="FF0000"/>
            <w:sz w:val="24"/>
            <w:szCs w:val="24"/>
            <w:lang w:eastAsia="en-IN"/>
          </w:rPr>
          <w:t>'John'</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'Stanmore'</w:t>
        </w:r>
        <w:r w:rsidRPr="005406C4">
          <w:rPr>
            <w:rFonts w:ascii="Arial" w:eastAsia="Times New Roman" w:hAnsi="Arial" w:cs="Arial"/>
            <w:sz w:val="24"/>
            <w:szCs w:val="24"/>
            <w:lang w:eastAsia="en-IN"/>
          </w:rPr>
          <w:t xml:space="preserve">, </w:t>
        </w:r>
        <w:r w:rsidRPr="005406C4">
          <w:rPr>
            <w:rFonts w:ascii="Arial" w:eastAsia="Times New Roman" w:hAnsi="Arial" w:cs="Arial"/>
            <w:color w:val="FF0000"/>
            <w:sz w:val="24"/>
            <w:szCs w:val="24"/>
            <w:lang w:eastAsia="en-IN"/>
          </w:rPr>
          <w:t>'Male'</w:t>
        </w:r>
        <w:r w:rsidRPr="005406C4">
          <w:rPr>
            <w:rFonts w:ascii="Arial" w:eastAsia="Times New Roman" w:hAnsi="Arial" w:cs="Arial"/>
            <w:sz w:val="24"/>
            <w:szCs w:val="24"/>
            <w:lang w:eastAsia="en-IN"/>
          </w:rPr>
          <w:t>, 80000, 1)</w:t>
        </w:r>
      </w:ins>
    </w:p>
    <w:p w:rsidR="00B36947" w:rsidRDefault="005406C4" w:rsidP="005406C4">
      <w:ins w:id="63" w:author="Unknown">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5:</w:t>
        </w:r>
        <w:r w:rsidRPr="005406C4">
          <w:rPr>
            <w:rFonts w:ascii="Arial" w:eastAsia="Times New Roman" w:hAnsi="Arial" w:cs="Arial"/>
            <w:sz w:val="24"/>
            <w:szCs w:val="24"/>
            <w:lang w:eastAsia="en-IN"/>
          </w:rPr>
          <w:t xml:space="preserve"> Right click on the project in solution explorer and add </w:t>
        </w:r>
        <w:r w:rsidRPr="005406C4">
          <w:rPr>
            <w:rFonts w:ascii="Arial" w:eastAsia="Times New Roman" w:hAnsi="Arial" w:cs="Arial"/>
            <w:b/>
            <w:bCs/>
            <w:sz w:val="24"/>
            <w:szCs w:val="24"/>
            <w:lang w:eastAsia="en-IN"/>
          </w:rPr>
          <w:t>ADO.NET Entity Data Model</w:t>
        </w:r>
        <w:r w:rsidRPr="005406C4">
          <w:rPr>
            <w:rFonts w:ascii="Arial" w:eastAsia="Times New Roman" w:hAnsi="Arial" w:cs="Arial"/>
            <w:sz w:val="24"/>
            <w:szCs w:val="24"/>
            <w:lang w:eastAsia="en-IN"/>
          </w:rPr>
          <w:t xml:space="preserve">. Change the name from </w:t>
        </w:r>
        <w:r w:rsidRPr="005406C4">
          <w:rPr>
            <w:rFonts w:ascii="Arial" w:eastAsia="Times New Roman" w:hAnsi="Arial" w:cs="Arial"/>
            <w:b/>
            <w:bCs/>
            <w:sz w:val="24"/>
            <w:szCs w:val="24"/>
            <w:lang w:eastAsia="en-IN"/>
          </w:rPr>
          <w:t>Model1.edmx</w:t>
        </w:r>
        <w:r w:rsidRPr="005406C4">
          <w:rPr>
            <w:rFonts w:ascii="Arial" w:eastAsia="Times New Roman" w:hAnsi="Arial" w:cs="Arial"/>
            <w:sz w:val="24"/>
            <w:szCs w:val="24"/>
            <w:lang w:eastAsia="en-IN"/>
          </w:rPr>
          <w:t xml:space="preserve"> to </w:t>
        </w:r>
        <w:r w:rsidRPr="005406C4">
          <w:rPr>
            <w:rFonts w:ascii="Arial" w:eastAsia="Times New Roman" w:hAnsi="Arial" w:cs="Arial"/>
            <w:b/>
            <w:bCs/>
            <w:sz w:val="24"/>
            <w:szCs w:val="24"/>
            <w:lang w:eastAsia="en-IN"/>
          </w:rPr>
          <w:t>EmployeeModel.edmx</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5CF44B6D" wp14:editId="22FE76E8">
            <wp:extent cx="5143500" cy="3829050"/>
            <wp:effectExtent l="0" t="0" r="0" b="0"/>
            <wp:docPr id="7" name="Picture 7" descr="Creating ADO.NET Entity Data Model using Schema First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ADO.NET Entity Data Model using Schema First approac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3829050"/>
                    </a:xfrm>
                    <a:prstGeom prst="rect">
                      <a:avLst/>
                    </a:prstGeom>
                    <a:noFill/>
                    <a:ln>
                      <a:noFill/>
                    </a:ln>
                  </pic:spPr>
                </pic:pic>
              </a:graphicData>
            </a:graphic>
          </wp:inline>
        </w:drawing>
      </w:r>
      <w:ins w:id="64"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6:</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"Generate from database"</w:t>
        </w:r>
        <w:r w:rsidRPr="005406C4">
          <w:rPr>
            <w:rFonts w:ascii="Arial" w:eastAsia="Times New Roman" w:hAnsi="Arial" w:cs="Arial"/>
            <w:sz w:val="24"/>
            <w:szCs w:val="24"/>
            <w:lang w:eastAsia="en-IN"/>
          </w:rPr>
          <w:t xml:space="preserve"> and click </w:t>
        </w:r>
        <w:r w:rsidRPr="005406C4">
          <w:rPr>
            <w:rFonts w:ascii="Arial" w:eastAsia="Times New Roman" w:hAnsi="Arial" w:cs="Arial"/>
            <w:b/>
            <w:bCs/>
            <w:sz w:val="24"/>
            <w:szCs w:val="24"/>
            <w:lang w:eastAsia="en-IN"/>
          </w:rPr>
          <w:t>"Next"</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7:</w:t>
        </w:r>
        <w:r w:rsidRPr="005406C4">
          <w:rPr>
            <w:rFonts w:ascii="Arial" w:eastAsia="Times New Roman" w:hAnsi="Arial" w:cs="Arial"/>
            <w:sz w:val="24"/>
            <w:szCs w:val="24"/>
            <w:lang w:eastAsia="en-IN"/>
          </w:rPr>
          <w:t xml:space="preserve"> Choose Your Data Connection</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a)</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 xml:space="preserve">"New Connection" </w:t>
        </w:r>
        <w:r w:rsidRPr="005406C4">
          <w:rPr>
            <w:rFonts w:ascii="Arial" w:eastAsia="Times New Roman" w:hAnsi="Arial" w:cs="Arial"/>
            <w:sz w:val="24"/>
            <w:szCs w:val="24"/>
            <w:lang w:eastAsia="en-IN"/>
          </w:rPr>
          <w:t>button</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b)</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"Microsoft SQL Server" </w:t>
        </w:r>
        <w:r w:rsidRPr="005406C4">
          <w:rPr>
            <w:rFonts w:ascii="Arial" w:eastAsia="Times New Roman" w:hAnsi="Arial" w:cs="Arial"/>
            <w:sz w:val="24"/>
            <w:szCs w:val="24"/>
            <w:lang w:eastAsia="en-IN"/>
          </w:rPr>
          <w:t>as Data source, and "</w:t>
        </w:r>
        <w:r w:rsidRPr="005406C4">
          <w:rPr>
            <w:rFonts w:ascii="Arial" w:eastAsia="Times New Roman" w:hAnsi="Arial" w:cs="Arial"/>
            <w:b/>
            <w:bCs/>
            <w:sz w:val="24"/>
            <w:szCs w:val="24"/>
            <w:lang w:eastAsia="en-IN"/>
          </w:rPr>
          <w:t xml:space="preserve">.Net Framework Data Provider for SQL Server" </w:t>
        </w:r>
        <w:r w:rsidRPr="005406C4">
          <w:rPr>
            <w:rFonts w:ascii="Arial" w:eastAsia="Times New Roman" w:hAnsi="Arial" w:cs="Arial"/>
            <w:sz w:val="24"/>
            <w:szCs w:val="24"/>
            <w:lang w:eastAsia="en-IN"/>
          </w:rPr>
          <w:t xml:space="preserve">option from </w:t>
        </w:r>
        <w:r w:rsidRPr="005406C4">
          <w:rPr>
            <w:rFonts w:ascii="Arial" w:eastAsia="Times New Roman" w:hAnsi="Arial" w:cs="Arial"/>
            <w:b/>
            <w:bCs/>
            <w:sz w:val="24"/>
            <w:szCs w:val="24"/>
            <w:lang w:eastAsia="en-IN"/>
          </w:rPr>
          <w:t xml:space="preserve">"Data provider" </w:t>
        </w:r>
        <w:r w:rsidRPr="005406C4">
          <w:rPr>
            <w:rFonts w:ascii="Arial" w:eastAsia="Times New Roman" w:hAnsi="Arial" w:cs="Arial"/>
            <w:sz w:val="24"/>
            <w:szCs w:val="24"/>
            <w:lang w:eastAsia="en-IN"/>
          </w:rPr>
          <w:t xml:space="preserve">dropdownlist. Click </w:t>
        </w:r>
        <w:r w:rsidRPr="005406C4">
          <w:rPr>
            <w:rFonts w:ascii="Arial" w:eastAsia="Times New Roman" w:hAnsi="Arial" w:cs="Arial"/>
            <w:b/>
            <w:bCs/>
            <w:sz w:val="24"/>
            <w:szCs w:val="24"/>
            <w:lang w:eastAsia="en-IN"/>
          </w:rPr>
          <w:t>Continue.</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c)</w:t>
        </w:r>
        <w:r w:rsidRPr="005406C4">
          <w:rPr>
            <w:rFonts w:ascii="Arial" w:eastAsia="Times New Roman" w:hAnsi="Arial" w:cs="Arial"/>
            <w:sz w:val="24"/>
            <w:szCs w:val="24"/>
            <w:lang w:eastAsia="en-IN"/>
          </w:rPr>
          <w:t xml:space="preserve"> On </w:t>
        </w:r>
        <w:r w:rsidRPr="005406C4">
          <w:rPr>
            <w:rFonts w:ascii="Arial" w:eastAsia="Times New Roman" w:hAnsi="Arial" w:cs="Arial"/>
            <w:b/>
            <w:bCs/>
            <w:sz w:val="24"/>
            <w:szCs w:val="24"/>
            <w:lang w:eastAsia="en-IN"/>
          </w:rPr>
          <w:t xml:space="preserve">"Connection Properties" </w:t>
        </w:r>
        <w:r w:rsidRPr="005406C4">
          <w:rPr>
            <w:rFonts w:ascii="Arial" w:eastAsia="Times New Roman" w:hAnsi="Arial" w:cs="Arial"/>
            <w:sz w:val="24"/>
            <w:szCs w:val="24"/>
            <w:lang w:eastAsia="en-IN"/>
          </w:rPr>
          <w:t xml:space="preserve">screen, specify SQL Server Name. If you are using local installation of SQL Server then use (local) or . in the </w:t>
        </w:r>
        <w:r w:rsidRPr="005406C4">
          <w:rPr>
            <w:rFonts w:ascii="Arial" w:eastAsia="Times New Roman" w:hAnsi="Arial" w:cs="Arial"/>
            <w:b/>
            <w:bCs/>
            <w:sz w:val="24"/>
            <w:szCs w:val="24"/>
            <w:lang w:eastAsia="en-IN"/>
          </w:rPr>
          <w:t xml:space="preserve">"server name" </w:t>
        </w:r>
        <w:r w:rsidRPr="005406C4">
          <w:rPr>
            <w:rFonts w:ascii="Arial" w:eastAsia="Times New Roman" w:hAnsi="Arial" w:cs="Arial"/>
            <w:sz w:val="24"/>
            <w:szCs w:val="24"/>
            <w:lang w:eastAsia="en-IN"/>
          </w:rPr>
          <w:t>dropdownlist.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lastRenderedPageBreak/>
          <w:t>d)</w:t>
        </w:r>
        <w:r w:rsidRPr="005406C4">
          <w:rPr>
            <w:rFonts w:ascii="Arial" w:eastAsia="Times New Roman" w:hAnsi="Arial" w:cs="Arial"/>
            <w:sz w:val="24"/>
            <w:szCs w:val="24"/>
            <w:lang w:eastAsia="en-IN"/>
          </w:rPr>
          <w:t xml:space="preserve"> Specify the </w:t>
        </w:r>
        <w:r w:rsidRPr="005406C4">
          <w:rPr>
            <w:rFonts w:ascii="Arial" w:eastAsia="Times New Roman" w:hAnsi="Arial" w:cs="Arial"/>
            <w:b/>
            <w:bCs/>
            <w:sz w:val="24"/>
            <w:szCs w:val="24"/>
            <w:lang w:eastAsia="en-IN"/>
          </w:rPr>
          <w:t xml:space="preserve">Authentication </w:t>
        </w:r>
        <w:r w:rsidRPr="005406C4">
          <w:rPr>
            <w:rFonts w:ascii="Arial" w:eastAsia="Times New Roman" w:hAnsi="Arial" w:cs="Arial"/>
            <w:sz w:val="24"/>
            <w:szCs w:val="24"/>
            <w:lang w:eastAsia="en-IN"/>
          </w:rPr>
          <w:t>you want to use.</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e)</w:t>
        </w:r>
        <w:r w:rsidRPr="005406C4">
          <w:rPr>
            <w:rFonts w:ascii="Arial" w:eastAsia="Times New Roman" w:hAnsi="Arial" w:cs="Arial"/>
            <w:sz w:val="24"/>
            <w:szCs w:val="24"/>
            <w:lang w:eastAsia="en-IN"/>
          </w:rPr>
          <w:t xml:space="preserve"> Select the database from </w:t>
        </w:r>
        <w:r w:rsidRPr="005406C4">
          <w:rPr>
            <w:rFonts w:ascii="Arial" w:eastAsia="Times New Roman" w:hAnsi="Arial" w:cs="Arial"/>
            <w:b/>
            <w:bCs/>
            <w:sz w:val="24"/>
            <w:szCs w:val="24"/>
            <w:lang w:eastAsia="en-IN"/>
          </w:rPr>
          <w:t xml:space="preserve">"Select or enter database name" </w:t>
        </w:r>
        <w:r w:rsidRPr="005406C4">
          <w:rPr>
            <w:rFonts w:ascii="Arial" w:eastAsia="Times New Roman" w:hAnsi="Arial" w:cs="Arial"/>
            <w:sz w:val="24"/>
            <w:szCs w:val="24"/>
            <w:lang w:eastAsia="en-IN"/>
          </w:rPr>
          <w:t>dropdownlist.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f)</w:t>
        </w:r>
        <w:r w:rsidRPr="005406C4">
          <w:rPr>
            <w:rFonts w:ascii="Arial" w:eastAsia="Times New Roman" w:hAnsi="Arial" w:cs="Arial"/>
            <w:sz w:val="24"/>
            <w:szCs w:val="24"/>
            <w:lang w:eastAsia="en-IN"/>
          </w:rPr>
          <w:t xml:space="preserve"> Finally </w:t>
        </w:r>
        <w:r w:rsidRPr="005406C4">
          <w:rPr>
            <w:rFonts w:ascii="Arial" w:eastAsia="Times New Roman" w:hAnsi="Arial" w:cs="Arial"/>
            <w:b/>
            <w:bCs/>
            <w:sz w:val="24"/>
            <w:szCs w:val="24"/>
            <w:lang w:eastAsia="en-IN"/>
          </w:rPr>
          <w:t xml:space="preserve">"Test connection" </w:t>
        </w:r>
        <w:r w:rsidRPr="005406C4">
          <w:rPr>
            <w:rFonts w:ascii="Arial" w:eastAsia="Times New Roman" w:hAnsi="Arial" w:cs="Arial"/>
            <w:sz w:val="24"/>
            <w:szCs w:val="24"/>
            <w:lang w:eastAsia="en-IN"/>
          </w:rPr>
          <w:t xml:space="preserve">and click </w:t>
        </w:r>
        <w:r w:rsidRPr="005406C4">
          <w:rPr>
            <w:rFonts w:ascii="Arial" w:eastAsia="Times New Roman" w:hAnsi="Arial" w:cs="Arial"/>
            <w:b/>
            <w:bCs/>
            <w:sz w:val="24"/>
            <w:szCs w:val="24"/>
            <w:lang w:eastAsia="en-IN"/>
          </w:rPr>
          <w:t>"OK"</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g)</w:t>
        </w:r>
        <w:r w:rsidRPr="005406C4">
          <w:rPr>
            <w:rFonts w:ascii="Arial" w:eastAsia="Times New Roman" w:hAnsi="Arial" w:cs="Arial"/>
            <w:sz w:val="24"/>
            <w:szCs w:val="24"/>
            <w:lang w:eastAsia="en-IN"/>
          </w:rPr>
          <w:t xml:space="preserve"> At this point we should be back on </w:t>
        </w:r>
        <w:r w:rsidRPr="005406C4">
          <w:rPr>
            <w:rFonts w:ascii="Arial" w:eastAsia="Times New Roman" w:hAnsi="Arial" w:cs="Arial"/>
            <w:b/>
            <w:bCs/>
            <w:sz w:val="24"/>
            <w:szCs w:val="24"/>
            <w:lang w:eastAsia="en-IN"/>
          </w:rPr>
          <w:t xml:space="preserve">"Choose Your Data Connection" </w:t>
        </w:r>
        <w:r w:rsidRPr="005406C4">
          <w:rPr>
            <w:rFonts w:ascii="Arial" w:eastAsia="Times New Roman" w:hAnsi="Arial" w:cs="Arial"/>
            <w:sz w:val="24"/>
            <w:szCs w:val="24"/>
            <w:lang w:eastAsia="en-IN"/>
          </w:rPr>
          <w:t xml:space="preserve">window. Make sure </w:t>
        </w:r>
        <w:r w:rsidRPr="005406C4">
          <w:rPr>
            <w:rFonts w:ascii="Arial" w:eastAsia="Times New Roman" w:hAnsi="Arial" w:cs="Arial"/>
            <w:b/>
            <w:bCs/>
            <w:sz w:val="24"/>
            <w:szCs w:val="24"/>
            <w:lang w:eastAsia="en-IN"/>
          </w:rPr>
          <w:t xml:space="preserve">"Save entity connection settings in Web.Config as" </w:t>
        </w:r>
        <w:r w:rsidRPr="005406C4">
          <w:rPr>
            <w:rFonts w:ascii="Arial" w:eastAsia="Times New Roman" w:hAnsi="Arial" w:cs="Arial"/>
            <w:sz w:val="24"/>
            <w:szCs w:val="24"/>
            <w:lang w:eastAsia="en-IN"/>
          </w:rPr>
          <w:t xml:space="preserve">checkbox is selected and change the name of the connection string to </w:t>
        </w:r>
        <w:r w:rsidRPr="005406C4">
          <w:rPr>
            <w:rFonts w:ascii="Arial" w:eastAsia="Times New Roman" w:hAnsi="Arial" w:cs="Arial"/>
            <w:b/>
            <w:bCs/>
            <w:sz w:val="24"/>
            <w:szCs w:val="24"/>
            <w:lang w:eastAsia="en-IN"/>
          </w:rPr>
          <w:t xml:space="preserve">"EmployeeDBContext" </w:t>
        </w:r>
        <w:r w:rsidRPr="005406C4">
          <w:rPr>
            <w:rFonts w:ascii="Arial" w:eastAsia="Times New Roman" w:hAnsi="Arial" w:cs="Arial"/>
            <w:sz w:val="24"/>
            <w:szCs w:val="24"/>
            <w:lang w:eastAsia="en-IN"/>
          </w:rPr>
          <w:t xml:space="preserve">and then Click </w:t>
        </w:r>
        <w:r w:rsidRPr="005406C4">
          <w:rPr>
            <w:rFonts w:ascii="Arial" w:eastAsia="Times New Roman" w:hAnsi="Arial" w:cs="Arial"/>
            <w:b/>
            <w:bCs/>
            <w:sz w:val="24"/>
            <w:szCs w:val="24"/>
            <w:lang w:eastAsia="en-IN"/>
          </w:rPr>
          <w:t>"Next"</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8:</w:t>
        </w:r>
        <w:r w:rsidRPr="005406C4">
          <w:rPr>
            <w:rFonts w:ascii="Arial" w:eastAsia="Times New Roman" w:hAnsi="Arial" w:cs="Arial"/>
            <w:sz w:val="24"/>
            <w:szCs w:val="24"/>
            <w:lang w:eastAsia="en-IN"/>
          </w:rPr>
          <w:t xml:space="preserve"> On </w:t>
        </w:r>
        <w:r w:rsidRPr="005406C4">
          <w:rPr>
            <w:rFonts w:ascii="Arial" w:eastAsia="Times New Roman" w:hAnsi="Arial" w:cs="Arial"/>
            <w:b/>
            <w:bCs/>
            <w:sz w:val="24"/>
            <w:szCs w:val="24"/>
            <w:lang w:eastAsia="en-IN"/>
          </w:rPr>
          <w:t xml:space="preserve">"Choose Your Database Objects" </w:t>
        </w:r>
        <w:r w:rsidRPr="005406C4">
          <w:rPr>
            <w:rFonts w:ascii="Arial" w:eastAsia="Times New Roman" w:hAnsi="Arial" w:cs="Arial"/>
            <w:sz w:val="24"/>
            <w:szCs w:val="24"/>
            <w:lang w:eastAsia="en-IN"/>
          </w:rPr>
          <w:t xml:space="preserve">screen, select </w:t>
        </w:r>
        <w:r w:rsidRPr="005406C4">
          <w:rPr>
            <w:rFonts w:ascii="Arial" w:eastAsia="Times New Roman" w:hAnsi="Arial" w:cs="Arial"/>
            <w:b/>
            <w:bCs/>
            <w:sz w:val="24"/>
            <w:szCs w:val="24"/>
            <w:lang w:eastAsia="en-IN"/>
          </w:rPr>
          <w:t xml:space="preserve">"Departments" </w:t>
        </w:r>
        <w:r w:rsidRPr="005406C4">
          <w:rPr>
            <w:rFonts w:ascii="Arial" w:eastAsia="Times New Roman" w:hAnsi="Arial" w:cs="Arial"/>
            <w:sz w:val="24"/>
            <w:szCs w:val="24"/>
            <w:lang w:eastAsia="en-IN"/>
          </w:rPr>
          <w:t xml:space="preserve">and </w:t>
        </w:r>
        <w:r w:rsidRPr="005406C4">
          <w:rPr>
            <w:rFonts w:ascii="Arial" w:eastAsia="Times New Roman" w:hAnsi="Arial" w:cs="Arial"/>
            <w:b/>
            <w:bCs/>
            <w:sz w:val="24"/>
            <w:szCs w:val="24"/>
            <w:lang w:eastAsia="en-IN"/>
          </w:rPr>
          <w:t xml:space="preserve">"Employees" </w:t>
        </w:r>
        <w:r w:rsidRPr="005406C4">
          <w:rPr>
            <w:rFonts w:ascii="Arial" w:eastAsia="Times New Roman" w:hAnsi="Arial" w:cs="Arial"/>
            <w:sz w:val="24"/>
            <w:szCs w:val="24"/>
            <w:lang w:eastAsia="en-IN"/>
          </w:rPr>
          <w:t xml:space="preserve">tables. Change the Model Namespace to </w:t>
        </w:r>
        <w:r w:rsidRPr="005406C4">
          <w:rPr>
            <w:rFonts w:ascii="Arial" w:eastAsia="Times New Roman" w:hAnsi="Arial" w:cs="Arial"/>
            <w:b/>
            <w:bCs/>
            <w:sz w:val="24"/>
            <w:szCs w:val="24"/>
            <w:lang w:eastAsia="en-IN"/>
          </w:rPr>
          <w:t xml:space="preserve">"EmployeeModel" </w:t>
        </w:r>
        <w:r w:rsidRPr="005406C4">
          <w:rPr>
            <w:rFonts w:ascii="Arial" w:eastAsia="Times New Roman" w:hAnsi="Arial" w:cs="Arial"/>
            <w:sz w:val="24"/>
            <w:szCs w:val="24"/>
            <w:lang w:eastAsia="en-IN"/>
          </w:rPr>
          <w:t xml:space="preserve">and click </w:t>
        </w:r>
        <w:r w:rsidRPr="005406C4">
          <w:rPr>
            <w:rFonts w:ascii="Arial" w:eastAsia="Times New Roman" w:hAnsi="Arial" w:cs="Arial"/>
            <w:b/>
            <w:bCs/>
            <w:sz w:val="24"/>
            <w:szCs w:val="24"/>
            <w:lang w:eastAsia="en-IN"/>
          </w:rPr>
          <w:t xml:space="preserve">"Finish". </w:t>
        </w:r>
        <w:r w:rsidRPr="005406C4">
          <w:rPr>
            <w:rFonts w:ascii="Arial" w:eastAsia="Times New Roman" w:hAnsi="Arial" w:cs="Arial"/>
            <w:sz w:val="24"/>
            <w:szCs w:val="24"/>
            <w:lang w:eastAsia="en-IN"/>
          </w:rPr>
          <w:t xml:space="preserve">At this point you should have </w:t>
        </w:r>
        <w:r w:rsidRPr="005406C4">
          <w:rPr>
            <w:rFonts w:ascii="Arial" w:eastAsia="Times New Roman" w:hAnsi="Arial" w:cs="Arial"/>
            <w:b/>
            <w:bCs/>
            <w:sz w:val="24"/>
            <w:szCs w:val="24"/>
            <w:lang w:eastAsia="en-IN"/>
          </w:rPr>
          <w:t xml:space="preserve">EmployeeModel.edmx </w:t>
        </w:r>
        <w:r w:rsidRPr="005406C4">
          <w:rPr>
            <w:rFonts w:ascii="Arial" w:eastAsia="Times New Roman" w:hAnsi="Arial" w:cs="Arial"/>
            <w:sz w:val="24"/>
            <w:szCs w:val="24"/>
            <w:lang w:eastAsia="en-IN"/>
          </w:rPr>
          <w:t>created.</w:t>
        </w:r>
        <w:r w:rsidRPr="005406C4">
          <w:rPr>
            <w:rFonts w:ascii="Times New Roman" w:eastAsia="Times New Roman" w:hAnsi="Times New Roman" w:cs="Times New Roman"/>
            <w:sz w:val="24"/>
            <w:szCs w:val="24"/>
            <w:lang w:eastAsia="en-IN"/>
          </w:rPr>
          <w:t xml:space="preserve"> </w:t>
        </w:r>
        <w:r w:rsidRPr="005406C4">
          <w:rPr>
            <w:rFonts w:ascii="Times New Roman" w:eastAsia="Times New Roman" w:hAnsi="Times New Roman" w:cs="Times New Roman"/>
            <w:sz w:val="24"/>
            <w:szCs w:val="24"/>
            <w:lang w:eastAsia="en-IN"/>
          </w:rPr>
          <w:br/>
        </w:r>
      </w:ins>
      <w:r w:rsidRPr="005406C4">
        <w:rPr>
          <w:rFonts w:ascii="Times New Roman" w:eastAsia="Times New Roman" w:hAnsi="Times New Roman" w:cs="Times New Roman"/>
          <w:noProof/>
          <w:sz w:val="24"/>
          <w:szCs w:val="24"/>
          <w:lang w:eastAsia="en-IN"/>
        </w:rPr>
        <w:drawing>
          <wp:inline distT="0" distB="0" distL="0" distR="0" wp14:anchorId="70C28FA1" wp14:editId="730D0CF2">
            <wp:extent cx="3619500" cy="2266950"/>
            <wp:effectExtent l="0" t="0" r="0" b="0"/>
            <wp:docPr id="8" name="Picture 8" descr="Entity framework data mode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tity framework data model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9500" cy="2266950"/>
                    </a:xfrm>
                    <a:prstGeom prst="rect">
                      <a:avLst/>
                    </a:prstGeom>
                    <a:noFill/>
                    <a:ln>
                      <a:noFill/>
                    </a:ln>
                  </pic:spPr>
                </pic:pic>
              </a:graphicData>
            </a:graphic>
          </wp:inline>
        </w:drawing>
      </w:r>
      <w:ins w:id="65" w:author="Unknown">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EmployeeModel.Designer.cs</w:t>
        </w:r>
        <w:r w:rsidRPr="005406C4">
          <w:rPr>
            <w:rFonts w:ascii="Arial" w:eastAsia="Times New Roman" w:hAnsi="Arial" w:cs="Arial"/>
            <w:sz w:val="24"/>
            <w:szCs w:val="24"/>
            <w:lang w:eastAsia="en-IN"/>
          </w:rPr>
          <w:t xml:space="preserve"> file is also generated. This file contains Employee and Department classes. </w:t>
        </w:r>
        <w:r w:rsidRPr="005406C4">
          <w:rPr>
            <w:rFonts w:ascii="Arial" w:eastAsia="Times New Roman" w:hAnsi="Arial" w:cs="Arial"/>
            <w:b/>
            <w:bCs/>
            <w:sz w:val="24"/>
            <w:szCs w:val="24"/>
            <w:lang w:eastAsia="en-IN"/>
          </w:rPr>
          <w:t xml:space="preserve">Tables </w:t>
        </w:r>
        <w:r w:rsidRPr="005406C4">
          <w:rPr>
            <w:rFonts w:ascii="Arial" w:eastAsia="Times New Roman" w:hAnsi="Arial" w:cs="Arial"/>
            <w:sz w:val="24"/>
            <w:szCs w:val="24"/>
            <w:lang w:eastAsia="en-IN"/>
          </w:rPr>
          <w:t xml:space="preserve">are mapped to </w:t>
        </w:r>
        <w:r w:rsidRPr="005406C4">
          <w:rPr>
            <w:rFonts w:ascii="Arial" w:eastAsia="Times New Roman" w:hAnsi="Arial" w:cs="Arial"/>
            <w:b/>
            <w:bCs/>
            <w:sz w:val="24"/>
            <w:szCs w:val="24"/>
            <w:lang w:eastAsia="en-IN"/>
          </w:rPr>
          <w:t xml:space="preserve">classes </w:t>
        </w:r>
        <w:r w:rsidRPr="005406C4">
          <w:rPr>
            <w:rFonts w:ascii="Arial" w:eastAsia="Times New Roman" w:hAnsi="Arial" w:cs="Arial"/>
            <w:sz w:val="24"/>
            <w:szCs w:val="24"/>
            <w:lang w:eastAsia="en-IN"/>
          </w:rPr>
          <w:t xml:space="preserve">and </w:t>
        </w:r>
        <w:r w:rsidRPr="005406C4">
          <w:rPr>
            <w:rFonts w:ascii="Arial" w:eastAsia="Times New Roman" w:hAnsi="Arial" w:cs="Arial"/>
            <w:b/>
            <w:bCs/>
            <w:sz w:val="24"/>
            <w:szCs w:val="24"/>
            <w:lang w:eastAsia="en-IN"/>
          </w:rPr>
          <w:t xml:space="preserve">columns </w:t>
        </w:r>
        <w:r w:rsidRPr="005406C4">
          <w:rPr>
            <w:rFonts w:ascii="Arial" w:eastAsia="Times New Roman" w:hAnsi="Arial" w:cs="Arial"/>
            <w:sz w:val="24"/>
            <w:szCs w:val="24"/>
            <w:lang w:eastAsia="en-IN"/>
          </w:rPr>
          <w:t xml:space="preserve">are mapped to </w:t>
        </w:r>
        <w:r w:rsidRPr="005406C4">
          <w:rPr>
            <w:rFonts w:ascii="Arial" w:eastAsia="Times New Roman" w:hAnsi="Arial" w:cs="Arial"/>
            <w:b/>
            <w:bCs/>
            <w:sz w:val="24"/>
            <w:szCs w:val="24"/>
            <w:lang w:eastAsia="en-IN"/>
          </w:rPr>
          <w:t>class properties.</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 xml:space="preserve">Step 9: </w:t>
        </w:r>
        <w:r w:rsidRPr="005406C4">
          <w:rPr>
            <w:rFonts w:ascii="Arial" w:eastAsia="Times New Roman" w:hAnsi="Arial" w:cs="Arial"/>
            <w:sz w:val="24"/>
            <w:szCs w:val="24"/>
            <w:lang w:eastAsia="en-IN"/>
          </w:rPr>
          <w:t xml:space="preserve">Add a webform. Drag and drop a </w:t>
        </w:r>
        <w:r w:rsidRPr="005406C4">
          <w:rPr>
            <w:rFonts w:ascii="Arial" w:eastAsia="Times New Roman" w:hAnsi="Arial" w:cs="Arial"/>
            <w:b/>
            <w:bCs/>
            <w:sz w:val="24"/>
            <w:szCs w:val="24"/>
            <w:lang w:eastAsia="en-IN"/>
          </w:rPr>
          <w:t xml:space="preserve">GridView </w:t>
        </w:r>
        <w:r w:rsidRPr="005406C4">
          <w:rPr>
            <w:rFonts w:ascii="Arial" w:eastAsia="Times New Roman" w:hAnsi="Arial" w:cs="Arial"/>
            <w:sz w:val="24"/>
            <w:szCs w:val="24"/>
            <w:lang w:eastAsia="en-IN"/>
          </w:rPr>
          <w:t xml:space="preserve">and an </w:t>
        </w:r>
        <w:r w:rsidRPr="005406C4">
          <w:rPr>
            <w:rFonts w:ascii="Arial" w:eastAsia="Times New Roman" w:hAnsi="Arial" w:cs="Arial"/>
            <w:b/>
            <w:bCs/>
            <w:sz w:val="24"/>
            <w:szCs w:val="24"/>
            <w:lang w:eastAsia="en-IN"/>
          </w:rPr>
          <w:t xml:space="preserve">EntityDataSource </w:t>
        </w:r>
        <w:r w:rsidRPr="005406C4">
          <w:rPr>
            <w:rFonts w:ascii="Arial" w:eastAsia="Times New Roman" w:hAnsi="Arial" w:cs="Arial"/>
            <w:sz w:val="24"/>
            <w:szCs w:val="24"/>
            <w:lang w:eastAsia="en-IN"/>
          </w:rPr>
          <w:t>control on the webform.</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Step 10:</w:t>
        </w:r>
        <w:r w:rsidRPr="005406C4">
          <w:rPr>
            <w:rFonts w:ascii="Arial" w:eastAsia="Times New Roman" w:hAnsi="Arial" w:cs="Arial"/>
            <w:sz w:val="24"/>
            <w:szCs w:val="24"/>
            <w:lang w:eastAsia="en-IN"/>
          </w:rPr>
          <w:t xml:space="preserve"> Build the solution. Flip the </w:t>
        </w:r>
        <w:r w:rsidRPr="005406C4">
          <w:rPr>
            <w:rFonts w:ascii="Arial" w:eastAsia="Times New Roman" w:hAnsi="Arial" w:cs="Arial"/>
            <w:b/>
            <w:bCs/>
            <w:sz w:val="24"/>
            <w:szCs w:val="24"/>
            <w:lang w:eastAsia="en-IN"/>
          </w:rPr>
          <w:t xml:space="preserve">WebForm1.aspx </w:t>
        </w:r>
        <w:r w:rsidRPr="005406C4">
          <w:rPr>
            <w:rFonts w:ascii="Arial" w:eastAsia="Times New Roman" w:hAnsi="Arial" w:cs="Arial"/>
            <w:sz w:val="24"/>
            <w:szCs w:val="24"/>
            <w:lang w:eastAsia="en-IN"/>
          </w:rPr>
          <w:t>to design mode. </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a)</w:t>
        </w:r>
        <w:r w:rsidRPr="005406C4">
          <w:rPr>
            <w:rFonts w:ascii="Arial" w:eastAsia="Times New Roman" w:hAnsi="Arial" w:cs="Arial"/>
            <w:sz w:val="24"/>
            <w:szCs w:val="24"/>
            <w:lang w:eastAsia="en-IN"/>
          </w:rPr>
          <w:t xml:space="preserve"> Right click on </w:t>
        </w:r>
        <w:r w:rsidRPr="005406C4">
          <w:rPr>
            <w:rFonts w:ascii="Arial" w:eastAsia="Times New Roman" w:hAnsi="Arial" w:cs="Arial"/>
            <w:b/>
            <w:bCs/>
            <w:sz w:val="24"/>
            <w:szCs w:val="24"/>
            <w:lang w:eastAsia="en-IN"/>
          </w:rPr>
          <w:t xml:space="preserve">EntityDataSource </w:t>
        </w:r>
        <w:r w:rsidRPr="005406C4">
          <w:rPr>
            <w:rFonts w:ascii="Arial" w:eastAsia="Times New Roman" w:hAnsi="Arial" w:cs="Arial"/>
            <w:sz w:val="24"/>
            <w:szCs w:val="24"/>
            <w:lang w:eastAsia="en-IN"/>
          </w:rPr>
          <w:t xml:space="preserve">control and select </w:t>
        </w:r>
        <w:r w:rsidRPr="005406C4">
          <w:rPr>
            <w:rFonts w:ascii="Arial" w:eastAsia="Times New Roman" w:hAnsi="Arial" w:cs="Arial"/>
            <w:b/>
            <w:bCs/>
            <w:sz w:val="24"/>
            <w:szCs w:val="24"/>
            <w:lang w:eastAsia="en-IN"/>
          </w:rPr>
          <w:t xml:space="preserve">"Show smart tag" </w:t>
        </w:r>
        <w:r w:rsidRPr="005406C4">
          <w:rPr>
            <w:rFonts w:ascii="Arial" w:eastAsia="Times New Roman" w:hAnsi="Arial" w:cs="Arial"/>
            <w:sz w:val="24"/>
            <w:szCs w:val="24"/>
            <w:lang w:eastAsia="en-IN"/>
          </w:rPr>
          <w:t>option from the context menu.</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b)</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 xml:space="preserve">"Configure Data Source" </w:t>
        </w:r>
        <w:r w:rsidRPr="005406C4">
          <w:rPr>
            <w:rFonts w:ascii="Arial" w:eastAsia="Times New Roman" w:hAnsi="Arial" w:cs="Arial"/>
            <w:sz w:val="24"/>
            <w:szCs w:val="24"/>
            <w:lang w:eastAsia="en-IN"/>
          </w:rPr>
          <w:t>link</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c)</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"Named Connection" </w:t>
        </w:r>
        <w:r w:rsidRPr="005406C4">
          <w:rPr>
            <w:rFonts w:ascii="Arial" w:eastAsia="Times New Roman" w:hAnsi="Arial" w:cs="Arial"/>
            <w:sz w:val="24"/>
            <w:szCs w:val="24"/>
            <w:lang w:eastAsia="en-IN"/>
          </w:rPr>
          <w:t xml:space="preserve">radiobutton and select </w:t>
        </w:r>
        <w:r w:rsidRPr="005406C4">
          <w:rPr>
            <w:rFonts w:ascii="Arial" w:eastAsia="Times New Roman" w:hAnsi="Arial" w:cs="Arial"/>
            <w:b/>
            <w:bCs/>
            <w:sz w:val="24"/>
            <w:szCs w:val="24"/>
            <w:lang w:eastAsia="en-IN"/>
          </w:rPr>
          <w:t xml:space="preserve">"EmployeeDBContext" </w:t>
        </w:r>
        <w:r w:rsidRPr="005406C4">
          <w:rPr>
            <w:rFonts w:ascii="Arial" w:eastAsia="Times New Roman" w:hAnsi="Arial" w:cs="Arial"/>
            <w:sz w:val="24"/>
            <w:szCs w:val="24"/>
            <w:lang w:eastAsia="en-IN"/>
          </w:rPr>
          <w:t>from the dropdownlist.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d)</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"EmployeeDBContext" </w:t>
        </w:r>
        <w:r w:rsidRPr="005406C4">
          <w:rPr>
            <w:rFonts w:ascii="Arial" w:eastAsia="Times New Roman" w:hAnsi="Arial" w:cs="Arial"/>
            <w:sz w:val="24"/>
            <w:szCs w:val="24"/>
            <w:lang w:eastAsia="en-IN"/>
          </w:rPr>
          <w:t xml:space="preserve">option from </w:t>
        </w:r>
        <w:r w:rsidRPr="005406C4">
          <w:rPr>
            <w:rFonts w:ascii="Arial" w:eastAsia="Times New Roman" w:hAnsi="Arial" w:cs="Arial"/>
            <w:b/>
            <w:bCs/>
            <w:sz w:val="24"/>
            <w:szCs w:val="24"/>
            <w:lang w:eastAsia="en-IN"/>
          </w:rPr>
          <w:t xml:space="preserve">"DefaultContainerName" </w:t>
        </w:r>
        <w:r w:rsidRPr="005406C4">
          <w:rPr>
            <w:rFonts w:ascii="Arial" w:eastAsia="Times New Roman" w:hAnsi="Arial" w:cs="Arial"/>
            <w:sz w:val="24"/>
            <w:szCs w:val="24"/>
            <w:lang w:eastAsia="en-IN"/>
          </w:rPr>
          <w:t xml:space="preserve">dropdownlist and click </w:t>
        </w:r>
        <w:r w:rsidRPr="005406C4">
          <w:rPr>
            <w:rFonts w:ascii="Arial" w:eastAsia="Times New Roman" w:hAnsi="Arial" w:cs="Arial"/>
            <w:b/>
            <w:bCs/>
            <w:sz w:val="24"/>
            <w:szCs w:val="24"/>
            <w:lang w:eastAsia="en-IN"/>
          </w:rPr>
          <w:t>"Next"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e)</w:t>
        </w:r>
        <w:r w:rsidRPr="005406C4">
          <w:rPr>
            <w:rFonts w:ascii="Arial" w:eastAsia="Times New Roman" w:hAnsi="Arial" w:cs="Arial"/>
            <w:sz w:val="24"/>
            <w:szCs w:val="24"/>
            <w:lang w:eastAsia="en-IN"/>
          </w:rPr>
          <w:t xml:space="preserve"> On </w:t>
        </w:r>
        <w:r w:rsidRPr="005406C4">
          <w:rPr>
            <w:rFonts w:ascii="Arial" w:eastAsia="Times New Roman" w:hAnsi="Arial" w:cs="Arial"/>
            <w:b/>
            <w:bCs/>
            <w:sz w:val="24"/>
            <w:szCs w:val="24"/>
            <w:lang w:eastAsia="en-IN"/>
          </w:rPr>
          <w:t xml:space="preserve">"Configure Data Selection" </w:t>
        </w:r>
        <w:r w:rsidRPr="005406C4">
          <w:rPr>
            <w:rFonts w:ascii="Arial" w:eastAsia="Times New Roman" w:hAnsi="Arial" w:cs="Arial"/>
            <w:sz w:val="24"/>
            <w:szCs w:val="24"/>
            <w:lang w:eastAsia="en-IN"/>
          </w:rPr>
          <w:t xml:space="preserve">screen, select </w:t>
        </w:r>
        <w:r w:rsidRPr="005406C4">
          <w:rPr>
            <w:rFonts w:ascii="Arial" w:eastAsia="Times New Roman" w:hAnsi="Arial" w:cs="Arial"/>
            <w:b/>
            <w:bCs/>
            <w:sz w:val="24"/>
            <w:szCs w:val="24"/>
            <w:lang w:eastAsia="en-IN"/>
          </w:rPr>
          <w:t xml:space="preserve">"Departments" </w:t>
        </w:r>
        <w:r w:rsidRPr="005406C4">
          <w:rPr>
            <w:rFonts w:ascii="Arial" w:eastAsia="Times New Roman" w:hAnsi="Arial" w:cs="Arial"/>
            <w:sz w:val="24"/>
            <w:szCs w:val="24"/>
            <w:lang w:eastAsia="en-IN"/>
          </w:rPr>
          <w:t xml:space="preserve">from </w:t>
        </w:r>
        <w:r w:rsidRPr="005406C4">
          <w:rPr>
            <w:rFonts w:ascii="Arial" w:eastAsia="Times New Roman" w:hAnsi="Arial" w:cs="Arial"/>
            <w:b/>
            <w:bCs/>
            <w:sz w:val="24"/>
            <w:szCs w:val="24"/>
            <w:lang w:eastAsia="en-IN"/>
          </w:rPr>
          <w:t>"EntitySetName"</w:t>
        </w:r>
        <w:r w:rsidRPr="005406C4">
          <w:rPr>
            <w:rFonts w:ascii="Arial" w:eastAsia="Times New Roman" w:hAnsi="Arial" w:cs="Arial"/>
            <w:sz w:val="24"/>
            <w:szCs w:val="24"/>
            <w:lang w:eastAsia="en-IN"/>
          </w:rPr>
          <w:t xml:space="preserve"> dropdownlist and click </w:t>
        </w:r>
        <w:r w:rsidRPr="005406C4">
          <w:rPr>
            <w:rFonts w:ascii="Arial" w:eastAsia="Times New Roman" w:hAnsi="Arial" w:cs="Arial"/>
            <w:b/>
            <w:bCs/>
            <w:sz w:val="24"/>
            <w:szCs w:val="24"/>
            <w:lang w:eastAsia="en-IN"/>
          </w:rPr>
          <w:t>"Finish"</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f)</w:t>
        </w:r>
        <w:r w:rsidRPr="005406C4">
          <w:rPr>
            <w:rFonts w:ascii="Arial" w:eastAsia="Times New Roman" w:hAnsi="Arial" w:cs="Arial"/>
            <w:sz w:val="24"/>
            <w:szCs w:val="24"/>
            <w:lang w:eastAsia="en-IN"/>
          </w:rPr>
          <w:t xml:space="preserve"> Right click on </w:t>
        </w:r>
        <w:r w:rsidRPr="005406C4">
          <w:rPr>
            <w:rFonts w:ascii="Arial" w:eastAsia="Times New Roman" w:hAnsi="Arial" w:cs="Arial"/>
            <w:b/>
            <w:bCs/>
            <w:sz w:val="24"/>
            <w:szCs w:val="24"/>
            <w:lang w:eastAsia="en-IN"/>
          </w:rPr>
          <w:t xml:space="preserve">"GridView1" </w:t>
        </w:r>
        <w:r w:rsidRPr="005406C4">
          <w:rPr>
            <w:rFonts w:ascii="Arial" w:eastAsia="Times New Roman" w:hAnsi="Arial" w:cs="Arial"/>
            <w:sz w:val="24"/>
            <w:szCs w:val="24"/>
            <w:lang w:eastAsia="en-IN"/>
          </w:rPr>
          <w:t xml:space="preserve">control and select </w:t>
        </w:r>
        <w:r w:rsidRPr="005406C4">
          <w:rPr>
            <w:rFonts w:ascii="Arial" w:eastAsia="Times New Roman" w:hAnsi="Arial" w:cs="Arial"/>
            <w:b/>
            <w:bCs/>
            <w:sz w:val="24"/>
            <w:szCs w:val="24"/>
            <w:lang w:eastAsia="en-IN"/>
          </w:rPr>
          <w:t xml:space="preserve">"Show smart tag" </w:t>
        </w:r>
        <w:r w:rsidRPr="005406C4">
          <w:rPr>
            <w:rFonts w:ascii="Arial" w:eastAsia="Times New Roman" w:hAnsi="Arial" w:cs="Arial"/>
            <w:sz w:val="24"/>
            <w:szCs w:val="24"/>
            <w:lang w:eastAsia="en-IN"/>
          </w:rPr>
          <w:t>option.</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g)</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 xml:space="preserve">"Auto Format" </w:t>
        </w:r>
        <w:r w:rsidRPr="005406C4">
          <w:rPr>
            <w:rFonts w:ascii="Arial" w:eastAsia="Times New Roman" w:hAnsi="Arial" w:cs="Arial"/>
            <w:sz w:val="24"/>
            <w:szCs w:val="24"/>
            <w:lang w:eastAsia="en-IN"/>
          </w:rPr>
          <w:t xml:space="preserve">link and select </w:t>
        </w:r>
        <w:r w:rsidRPr="005406C4">
          <w:rPr>
            <w:rFonts w:ascii="Arial" w:eastAsia="Times New Roman" w:hAnsi="Arial" w:cs="Arial"/>
            <w:b/>
            <w:bCs/>
            <w:sz w:val="24"/>
            <w:szCs w:val="24"/>
            <w:lang w:eastAsia="en-IN"/>
          </w:rPr>
          <w:t xml:space="preserve">"Colorful" </w:t>
        </w:r>
        <w:r w:rsidRPr="005406C4">
          <w:rPr>
            <w:rFonts w:ascii="Arial" w:eastAsia="Times New Roman" w:hAnsi="Arial" w:cs="Arial"/>
            <w:sz w:val="24"/>
            <w:szCs w:val="24"/>
            <w:lang w:eastAsia="en-IN"/>
          </w:rPr>
          <w:t xml:space="preserve">option from </w:t>
        </w:r>
        <w:r w:rsidRPr="005406C4">
          <w:rPr>
            <w:rFonts w:ascii="Arial" w:eastAsia="Times New Roman" w:hAnsi="Arial" w:cs="Arial"/>
            <w:b/>
            <w:bCs/>
            <w:sz w:val="24"/>
            <w:szCs w:val="24"/>
            <w:lang w:eastAsia="en-IN"/>
          </w:rPr>
          <w:t xml:space="preserve">"AutoFormat" </w:t>
        </w:r>
        <w:r w:rsidRPr="005406C4">
          <w:rPr>
            <w:rFonts w:ascii="Arial" w:eastAsia="Times New Roman" w:hAnsi="Arial" w:cs="Arial"/>
            <w:sz w:val="24"/>
            <w:szCs w:val="24"/>
            <w:lang w:eastAsia="en-IN"/>
          </w:rPr>
          <w:t xml:space="preserve">window and click </w:t>
        </w:r>
        <w:r w:rsidRPr="005406C4">
          <w:rPr>
            <w:rFonts w:ascii="Arial" w:eastAsia="Times New Roman" w:hAnsi="Arial" w:cs="Arial"/>
            <w:b/>
            <w:bCs/>
            <w:sz w:val="24"/>
            <w:szCs w:val="24"/>
            <w:lang w:eastAsia="en-IN"/>
          </w:rPr>
          <w:t>"OK"</w:t>
        </w:r>
        <w:r w:rsidRPr="005406C4">
          <w:rPr>
            <w:rFonts w:ascii="Arial" w:eastAsia="Times New Roman" w:hAnsi="Arial" w:cs="Arial"/>
            <w:sz w:val="24"/>
            <w:szCs w:val="24"/>
            <w:lang w:eastAsia="en-IN"/>
          </w:rPr>
          <w: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lastRenderedPageBreak/>
          <w:t>h)</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"EntityDataSource1" </w:t>
        </w:r>
        <w:r w:rsidRPr="005406C4">
          <w:rPr>
            <w:rFonts w:ascii="Arial" w:eastAsia="Times New Roman" w:hAnsi="Arial" w:cs="Arial"/>
            <w:sz w:val="24"/>
            <w:szCs w:val="24"/>
            <w:lang w:eastAsia="en-IN"/>
          </w:rPr>
          <w:t xml:space="preserve">from </w:t>
        </w:r>
        <w:r w:rsidRPr="005406C4">
          <w:rPr>
            <w:rFonts w:ascii="Arial" w:eastAsia="Times New Roman" w:hAnsi="Arial" w:cs="Arial"/>
            <w:b/>
            <w:bCs/>
            <w:sz w:val="24"/>
            <w:szCs w:val="24"/>
            <w:lang w:eastAsia="en-IN"/>
          </w:rPr>
          <w:t xml:space="preserve">"Choose Data Source" </w:t>
        </w:r>
        <w:r w:rsidRPr="005406C4">
          <w:rPr>
            <w:rFonts w:ascii="Arial" w:eastAsia="Times New Roman" w:hAnsi="Arial" w:cs="Arial"/>
            <w:sz w:val="24"/>
            <w:szCs w:val="24"/>
            <w:lang w:eastAsia="en-IN"/>
          </w:rPr>
          <w:t>dropdownlist.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I)</w:t>
        </w:r>
        <w:r w:rsidRPr="005406C4">
          <w:rPr>
            <w:rFonts w:ascii="Arial" w:eastAsia="Times New Roman" w:hAnsi="Arial" w:cs="Arial"/>
            <w:sz w:val="24"/>
            <w:szCs w:val="24"/>
            <w:lang w:eastAsia="en-IN"/>
          </w:rPr>
          <w:t xml:space="preserve"> Click on </w:t>
        </w:r>
        <w:r w:rsidRPr="005406C4">
          <w:rPr>
            <w:rFonts w:ascii="Arial" w:eastAsia="Times New Roman" w:hAnsi="Arial" w:cs="Arial"/>
            <w:b/>
            <w:bCs/>
            <w:sz w:val="24"/>
            <w:szCs w:val="24"/>
            <w:lang w:eastAsia="en-IN"/>
          </w:rPr>
          <w:t xml:space="preserve">"Eidt Columns" </w:t>
        </w:r>
        <w:r w:rsidRPr="005406C4">
          <w:rPr>
            <w:rFonts w:ascii="Arial" w:eastAsia="Times New Roman" w:hAnsi="Arial" w:cs="Arial"/>
            <w:sz w:val="24"/>
            <w:szCs w:val="24"/>
            <w:lang w:eastAsia="en-IN"/>
          </w:rPr>
          <w:t xml:space="preserve">link and add a </w:t>
        </w:r>
        <w:r w:rsidRPr="005406C4">
          <w:rPr>
            <w:rFonts w:ascii="Arial" w:eastAsia="Times New Roman" w:hAnsi="Arial" w:cs="Arial"/>
            <w:b/>
            <w:bCs/>
            <w:sz w:val="24"/>
            <w:szCs w:val="24"/>
            <w:lang w:eastAsia="en-IN"/>
          </w:rPr>
          <w:t xml:space="preserve">"Template Field". </w:t>
        </w:r>
        <w:r w:rsidRPr="005406C4">
          <w:rPr>
            <w:rFonts w:ascii="Arial" w:eastAsia="Times New Roman" w:hAnsi="Arial" w:cs="Arial"/>
            <w:sz w:val="24"/>
            <w:szCs w:val="24"/>
            <w:lang w:eastAsia="en-IN"/>
          </w:rPr>
          <w:t xml:space="preserve">Set </w:t>
        </w:r>
        <w:r w:rsidRPr="005406C4">
          <w:rPr>
            <w:rFonts w:ascii="Arial" w:eastAsia="Times New Roman" w:hAnsi="Arial" w:cs="Arial"/>
            <w:b/>
            <w:bCs/>
            <w:sz w:val="24"/>
            <w:szCs w:val="24"/>
            <w:lang w:eastAsia="en-IN"/>
          </w:rPr>
          <w:t xml:space="preserve">HeaderText=Employees </w:t>
        </w:r>
        <w:r w:rsidRPr="005406C4">
          <w:rPr>
            <w:rFonts w:ascii="Arial" w:eastAsia="Times New Roman" w:hAnsi="Arial" w:cs="Arial"/>
            <w:sz w:val="24"/>
            <w:szCs w:val="24"/>
            <w:lang w:eastAsia="en-IN"/>
          </w:rPr>
          <w:t xml:space="preserve">and click </w:t>
        </w:r>
        <w:r w:rsidRPr="005406C4">
          <w:rPr>
            <w:rFonts w:ascii="Arial" w:eastAsia="Times New Roman" w:hAnsi="Arial" w:cs="Arial"/>
            <w:b/>
            <w:bCs/>
            <w:sz w:val="24"/>
            <w:szCs w:val="24"/>
            <w:lang w:eastAsia="en-IN"/>
          </w:rPr>
          <w:t>OK</w:t>
        </w:r>
        <w:r w:rsidRPr="005406C4">
          <w:rPr>
            <w:rFonts w:ascii="Arial" w:eastAsia="Times New Roman" w:hAnsi="Arial" w:cs="Arial"/>
            <w:sz w:val="24"/>
            <w:szCs w:val="24"/>
            <w:lang w:eastAsia="en-IN"/>
          </w:rPr>
          <w: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j)</w:t>
        </w:r>
        <w:r w:rsidRPr="005406C4">
          <w:rPr>
            <w:rFonts w:ascii="Arial" w:eastAsia="Times New Roman" w:hAnsi="Arial" w:cs="Arial"/>
            <w:sz w:val="24"/>
            <w:szCs w:val="24"/>
            <w:lang w:eastAsia="en-IN"/>
          </w:rPr>
          <w:t xml:space="preserve"> Now click </w:t>
        </w:r>
        <w:r w:rsidRPr="005406C4">
          <w:rPr>
            <w:rFonts w:ascii="Arial" w:eastAsia="Times New Roman" w:hAnsi="Arial" w:cs="Arial"/>
            <w:b/>
            <w:bCs/>
            <w:sz w:val="24"/>
            <w:szCs w:val="24"/>
            <w:lang w:eastAsia="en-IN"/>
          </w:rPr>
          <w:t xml:space="preserve">"Edit Templates" </w:t>
        </w:r>
        <w:r w:rsidRPr="005406C4">
          <w:rPr>
            <w:rFonts w:ascii="Arial" w:eastAsia="Times New Roman" w:hAnsi="Arial" w:cs="Arial"/>
            <w:sz w:val="24"/>
            <w:szCs w:val="24"/>
            <w:lang w:eastAsia="en-IN"/>
          </w:rPr>
          <w:t>link.</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k)</w:t>
        </w:r>
        <w:r w:rsidRPr="005406C4">
          <w:rPr>
            <w:rFonts w:ascii="Arial" w:eastAsia="Times New Roman" w:hAnsi="Arial" w:cs="Arial"/>
            <w:sz w:val="24"/>
            <w:szCs w:val="24"/>
            <w:lang w:eastAsia="en-IN"/>
          </w:rPr>
          <w:t xml:space="preserve"> Drag and drop a GridView control</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l)</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"Edit DataBindings" </w:t>
        </w:r>
        <w:r w:rsidRPr="005406C4">
          <w:rPr>
            <w:rFonts w:ascii="Arial" w:eastAsia="Times New Roman" w:hAnsi="Arial" w:cs="Arial"/>
            <w:sz w:val="24"/>
            <w:szCs w:val="24"/>
            <w:lang w:eastAsia="en-IN"/>
          </w:rPr>
          <w:t>link </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m)</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"Custom binding" </w:t>
        </w:r>
        <w:r w:rsidRPr="005406C4">
          <w:rPr>
            <w:rFonts w:ascii="Arial" w:eastAsia="Times New Roman" w:hAnsi="Arial" w:cs="Arial"/>
            <w:sz w:val="24"/>
            <w:szCs w:val="24"/>
            <w:lang w:eastAsia="en-IN"/>
          </w:rPr>
          <w:t xml:space="preserve">radiobutton and type </w:t>
        </w:r>
        <w:r w:rsidRPr="005406C4">
          <w:rPr>
            <w:rFonts w:ascii="Arial" w:eastAsia="Times New Roman" w:hAnsi="Arial" w:cs="Arial"/>
            <w:b/>
            <w:bCs/>
            <w:sz w:val="24"/>
            <w:szCs w:val="24"/>
            <w:lang w:eastAsia="en-IN"/>
          </w:rPr>
          <w:t xml:space="preserve">Eval("Employees") </w:t>
        </w:r>
        <w:r w:rsidRPr="005406C4">
          <w:rPr>
            <w:rFonts w:ascii="Arial" w:eastAsia="Times New Roman" w:hAnsi="Arial" w:cs="Arial"/>
            <w:sz w:val="24"/>
            <w:szCs w:val="24"/>
            <w:lang w:eastAsia="en-IN"/>
          </w:rPr>
          <w:t xml:space="preserve">in </w:t>
        </w:r>
        <w:r w:rsidRPr="005406C4">
          <w:rPr>
            <w:rFonts w:ascii="Arial" w:eastAsia="Times New Roman" w:hAnsi="Arial" w:cs="Arial"/>
            <w:b/>
            <w:bCs/>
            <w:sz w:val="24"/>
            <w:szCs w:val="24"/>
            <w:lang w:eastAsia="en-IN"/>
          </w:rPr>
          <w:t xml:space="preserve">"Code expression" </w:t>
        </w:r>
        <w:r w:rsidRPr="005406C4">
          <w:rPr>
            <w:rFonts w:ascii="Arial" w:eastAsia="Times New Roman" w:hAnsi="Arial" w:cs="Arial"/>
            <w:sz w:val="24"/>
            <w:szCs w:val="24"/>
            <w:lang w:eastAsia="en-IN"/>
          </w:rPr>
          <w:t xml:space="preserve">textbox and click </w:t>
        </w:r>
        <w:r w:rsidRPr="005406C4">
          <w:rPr>
            <w:rFonts w:ascii="Arial" w:eastAsia="Times New Roman" w:hAnsi="Arial" w:cs="Arial"/>
            <w:b/>
            <w:bCs/>
            <w:sz w:val="24"/>
            <w:szCs w:val="24"/>
            <w:lang w:eastAsia="en-IN"/>
          </w:rPr>
          <w:t>OK</w:t>
        </w:r>
        <w:r w:rsidRPr="005406C4">
          <w:rPr>
            <w:rFonts w:ascii="Arial" w:eastAsia="Times New Roman" w:hAnsi="Arial" w:cs="Arial"/>
            <w:sz w:val="24"/>
            <w:szCs w:val="24"/>
            <w:lang w:eastAsia="en-IN"/>
          </w:rPr>
          <w:t>.</w:t>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n)</w:t>
        </w:r>
        <w:r w:rsidRPr="005406C4">
          <w:rPr>
            <w:rFonts w:ascii="Arial" w:eastAsia="Times New Roman" w:hAnsi="Arial" w:cs="Arial"/>
            <w:sz w:val="24"/>
            <w:szCs w:val="24"/>
            <w:lang w:eastAsia="en-IN"/>
          </w:rPr>
          <w:t xml:space="preserve"> Select </w:t>
        </w:r>
        <w:r w:rsidRPr="005406C4">
          <w:rPr>
            <w:rFonts w:ascii="Arial" w:eastAsia="Times New Roman" w:hAnsi="Arial" w:cs="Arial"/>
            <w:b/>
            <w:bCs/>
            <w:sz w:val="24"/>
            <w:szCs w:val="24"/>
            <w:lang w:eastAsia="en-IN"/>
          </w:rPr>
          <w:t xml:space="preserve">"End Template Editing" </w:t>
        </w:r>
        <w:r w:rsidRPr="005406C4">
          <w:rPr>
            <w:rFonts w:ascii="Arial" w:eastAsia="Times New Roman" w:hAnsi="Arial" w:cs="Arial"/>
            <w:sz w:val="24"/>
            <w:szCs w:val="24"/>
            <w:lang w:eastAsia="en-IN"/>
          </w:rPr>
          <w:t xml:space="preserve">option from </w:t>
        </w:r>
        <w:r w:rsidRPr="005406C4">
          <w:rPr>
            <w:rFonts w:ascii="Arial" w:eastAsia="Times New Roman" w:hAnsi="Arial" w:cs="Arial"/>
            <w:b/>
            <w:bCs/>
            <w:sz w:val="24"/>
            <w:szCs w:val="24"/>
            <w:lang w:eastAsia="en-IN"/>
          </w:rPr>
          <w:t xml:space="preserve">"GridView1" </w:t>
        </w:r>
        <w:r w:rsidRPr="005406C4">
          <w:rPr>
            <w:rFonts w:ascii="Arial" w:eastAsia="Times New Roman" w:hAnsi="Arial" w:cs="Arial"/>
            <w:sz w:val="24"/>
            <w:szCs w:val="24"/>
            <w:lang w:eastAsia="en-IN"/>
          </w:rPr>
          <w:t>smart tasks pane.</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b/>
            <w:bCs/>
            <w:sz w:val="24"/>
            <w:szCs w:val="24"/>
            <w:lang w:eastAsia="en-IN"/>
          </w:rPr>
          <w:t xml:space="preserve">Step 11: </w:t>
        </w:r>
        <w:r w:rsidRPr="005406C4">
          <w:rPr>
            <w:rFonts w:ascii="Arial" w:eastAsia="Times New Roman" w:hAnsi="Arial" w:cs="Arial"/>
            <w:sz w:val="24"/>
            <w:szCs w:val="24"/>
            <w:lang w:eastAsia="en-IN"/>
          </w:rPr>
          <w:t xml:space="preserve">Right click on </w:t>
        </w:r>
        <w:r w:rsidRPr="005406C4">
          <w:rPr>
            <w:rFonts w:ascii="Arial" w:eastAsia="Times New Roman" w:hAnsi="Arial" w:cs="Arial"/>
            <w:b/>
            <w:bCs/>
            <w:sz w:val="24"/>
            <w:szCs w:val="24"/>
            <w:lang w:eastAsia="en-IN"/>
          </w:rPr>
          <w:t xml:space="preserve">"EntityDataSource1" </w:t>
        </w:r>
        <w:r w:rsidRPr="005406C4">
          <w:rPr>
            <w:rFonts w:ascii="Arial" w:eastAsia="Times New Roman" w:hAnsi="Arial" w:cs="Arial"/>
            <w:sz w:val="24"/>
            <w:szCs w:val="24"/>
            <w:lang w:eastAsia="en-IN"/>
          </w:rPr>
          <w:t xml:space="preserve">control and select </w:t>
        </w:r>
        <w:r w:rsidRPr="005406C4">
          <w:rPr>
            <w:rFonts w:ascii="Arial" w:eastAsia="Times New Roman" w:hAnsi="Arial" w:cs="Arial"/>
            <w:b/>
            <w:bCs/>
            <w:sz w:val="24"/>
            <w:szCs w:val="24"/>
            <w:lang w:eastAsia="en-IN"/>
          </w:rPr>
          <w:t xml:space="preserve">"Properties". </w:t>
        </w:r>
        <w:r w:rsidRPr="005406C4">
          <w:rPr>
            <w:rFonts w:ascii="Arial" w:eastAsia="Times New Roman" w:hAnsi="Arial" w:cs="Arial"/>
            <w:sz w:val="24"/>
            <w:szCs w:val="24"/>
            <w:lang w:eastAsia="en-IN"/>
          </w:rPr>
          <w:t xml:space="preserve">In properties window set </w:t>
        </w:r>
        <w:r w:rsidRPr="005406C4">
          <w:rPr>
            <w:rFonts w:ascii="Arial" w:eastAsia="Times New Roman" w:hAnsi="Arial" w:cs="Arial"/>
            <w:b/>
            <w:bCs/>
            <w:sz w:val="24"/>
            <w:szCs w:val="24"/>
            <w:lang w:eastAsia="en-IN"/>
          </w:rPr>
          <w:t>Include=Employees</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Run the web application and notice that </w:t>
        </w:r>
        <w:r w:rsidRPr="005406C4">
          <w:rPr>
            <w:rFonts w:ascii="Arial" w:eastAsia="Times New Roman" w:hAnsi="Arial" w:cs="Arial"/>
            <w:b/>
            <w:bCs/>
            <w:sz w:val="24"/>
            <w:szCs w:val="24"/>
            <w:lang w:eastAsia="en-IN"/>
          </w:rPr>
          <w:t xml:space="preserve">Departments and Employees </w:t>
        </w:r>
        <w:r w:rsidRPr="005406C4">
          <w:rPr>
            <w:rFonts w:ascii="Arial" w:eastAsia="Times New Roman" w:hAnsi="Arial" w:cs="Arial"/>
            <w:sz w:val="24"/>
            <w:szCs w:val="24"/>
            <w:lang w:eastAsia="en-IN"/>
          </w:rPr>
          <w:t>are displayed as expected. We have achieved all this without writing a single line of code.</w:t>
        </w:r>
        <w:r w:rsidRPr="005406C4">
          <w:rPr>
            <w:rFonts w:ascii="Times New Roman" w:eastAsia="Times New Roman" w:hAnsi="Times New Roman" w:cs="Times New Roman"/>
            <w:sz w:val="24"/>
            <w:szCs w:val="24"/>
            <w:lang w:eastAsia="en-IN"/>
          </w:rPr>
          <w:br/>
        </w:r>
        <w:r w:rsidRPr="005406C4">
          <w:rPr>
            <w:rFonts w:ascii="Times New Roman" w:eastAsia="Times New Roman" w:hAnsi="Times New Roman" w:cs="Times New Roman"/>
            <w:sz w:val="24"/>
            <w:szCs w:val="24"/>
            <w:lang w:eastAsia="en-IN"/>
          </w:rPr>
          <w:br/>
        </w:r>
        <w:r w:rsidRPr="005406C4">
          <w:rPr>
            <w:rFonts w:ascii="Arial" w:eastAsia="Times New Roman" w:hAnsi="Arial" w:cs="Arial"/>
            <w:sz w:val="24"/>
            <w:szCs w:val="24"/>
            <w:lang w:eastAsia="en-IN"/>
          </w:rPr>
          <w:t xml:space="preserve">In this demo, we have used </w:t>
        </w:r>
        <w:r w:rsidRPr="005406C4">
          <w:rPr>
            <w:rFonts w:ascii="Arial" w:eastAsia="Times New Roman" w:hAnsi="Arial" w:cs="Arial"/>
            <w:b/>
            <w:bCs/>
            <w:sz w:val="24"/>
            <w:szCs w:val="24"/>
            <w:lang w:eastAsia="en-IN"/>
          </w:rPr>
          <w:t xml:space="preserve">schema first approach </w:t>
        </w:r>
        <w:r w:rsidRPr="005406C4">
          <w:rPr>
            <w:rFonts w:ascii="Arial" w:eastAsia="Times New Roman" w:hAnsi="Arial" w:cs="Arial"/>
            <w:sz w:val="24"/>
            <w:szCs w:val="24"/>
            <w:lang w:eastAsia="en-IN"/>
          </w:rPr>
          <w:t xml:space="preserve">of entity framework. We can also use </w:t>
        </w:r>
        <w:r w:rsidRPr="005406C4">
          <w:rPr>
            <w:rFonts w:ascii="Arial" w:eastAsia="Times New Roman" w:hAnsi="Arial" w:cs="Arial"/>
            <w:b/>
            <w:bCs/>
            <w:sz w:val="24"/>
            <w:szCs w:val="24"/>
            <w:lang w:eastAsia="en-IN"/>
          </w:rPr>
          <w:t xml:space="preserve">Model First </w:t>
        </w:r>
        <w:r w:rsidRPr="005406C4">
          <w:rPr>
            <w:rFonts w:ascii="Arial" w:eastAsia="Times New Roman" w:hAnsi="Arial" w:cs="Arial"/>
            <w:sz w:val="24"/>
            <w:szCs w:val="24"/>
            <w:lang w:eastAsia="en-IN"/>
          </w:rPr>
          <w:t xml:space="preserve">or </w:t>
        </w:r>
        <w:r w:rsidRPr="005406C4">
          <w:rPr>
            <w:rFonts w:ascii="Arial" w:eastAsia="Times New Roman" w:hAnsi="Arial" w:cs="Arial"/>
            <w:b/>
            <w:bCs/>
            <w:sz w:val="24"/>
            <w:szCs w:val="24"/>
            <w:lang w:eastAsia="en-IN"/>
          </w:rPr>
          <w:t xml:space="preserve">Code First approaches. </w:t>
        </w:r>
        <w:r w:rsidRPr="005406C4">
          <w:rPr>
            <w:rFonts w:ascii="Arial" w:eastAsia="Times New Roman" w:hAnsi="Arial" w:cs="Arial"/>
            <w:sz w:val="24"/>
            <w:szCs w:val="24"/>
            <w:lang w:eastAsia="en-IN"/>
          </w:rPr>
          <w:t xml:space="preserve">We will discuss </w:t>
        </w:r>
      </w:ins>
      <w:bookmarkStart w:id="66" w:name="_GoBack"/>
      <w:bookmarkEnd w:id="66"/>
      <w:r w:rsidRPr="005406C4">
        <w:rPr>
          <w:rFonts w:ascii="Times New Roman" w:eastAsia="Times New Roman" w:hAnsi="Times New Roman" w:cs="Times New Roman"/>
          <w:noProof/>
          <w:sz w:val="24"/>
          <w:szCs w:val="24"/>
          <w:lang w:eastAsia="en-IN"/>
        </w:rPr>
        <w:drawing>
          <wp:inline distT="0" distB="0" distL="0" distR="0" wp14:anchorId="12F7F562" wp14:editId="4D8D76A9">
            <wp:extent cx="4076700" cy="1800225"/>
            <wp:effectExtent l="0" t="0" r="0" b="9525"/>
            <wp:docPr id="9" name="Picture 9" descr="using entity framework in asp.ne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ing entity framework in asp.net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800225"/>
                    </a:xfrm>
                    <a:prstGeom prst="rect">
                      <a:avLst/>
                    </a:prstGeom>
                    <a:noFill/>
                    <a:ln>
                      <a:noFill/>
                    </a:ln>
                  </pic:spPr>
                </pic:pic>
              </a:graphicData>
            </a:graphic>
          </wp:inline>
        </w:drawing>
      </w:r>
    </w:p>
    <w:sectPr w:rsidR="00B36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B8F"/>
    <w:rsid w:val="00086E36"/>
    <w:rsid w:val="005406C4"/>
    <w:rsid w:val="00573B68"/>
    <w:rsid w:val="00B36947"/>
    <w:rsid w:val="00D42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6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6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6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724472">
      <w:bodyDiv w:val="1"/>
      <w:marLeft w:val="0"/>
      <w:marRight w:val="0"/>
      <w:marTop w:val="0"/>
      <w:marBottom w:val="0"/>
      <w:divBdr>
        <w:top w:val="none" w:sz="0" w:space="0" w:color="auto"/>
        <w:left w:val="none" w:sz="0" w:space="0" w:color="auto"/>
        <w:bottom w:val="none" w:sz="0" w:space="0" w:color="auto"/>
        <w:right w:val="none" w:sz="0" w:space="0" w:color="auto"/>
      </w:divBdr>
      <w:divsChild>
        <w:div w:id="792820274">
          <w:marLeft w:val="0"/>
          <w:marRight w:val="0"/>
          <w:marTop w:val="0"/>
          <w:marBottom w:val="0"/>
          <w:divBdr>
            <w:top w:val="none" w:sz="0" w:space="0" w:color="auto"/>
            <w:left w:val="none" w:sz="0" w:space="0" w:color="auto"/>
            <w:bottom w:val="none" w:sz="0" w:space="0" w:color="auto"/>
            <w:right w:val="none" w:sz="0" w:space="0" w:color="auto"/>
          </w:divBdr>
        </w:div>
        <w:div w:id="2127498678">
          <w:marLeft w:val="0"/>
          <w:marRight w:val="0"/>
          <w:marTop w:val="0"/>
          <w:marBottom w:val="0"/>
          <w:divBdr>
            <w:top w:val="none" w:sz="0" w:space="0" w:color="auto"/>
            <w:left w:val="none" w:sz="0" w:space="0" w:color="auto"/>
            <w:bottom w:val="none" w:sz="0" w:space="0" w:color="auto"/>
            <w:right w:val="none" w:sz="0" w:space="0" w:color="auto"/>
          </w:divBdr>
        </w:div>
        <w:div w:id="355734444">
          <w:marLeft w:val="0"/>
          <w:marRight w:val="0"/>
          <w:marTop w:val="0"/>
          <w:marBottom w:val="0"/>
          <w:divBdr>
            <w:top w:val="none" w:sz="0" w:space="0" w:color="auto"/>
            <w:left w:val="none" w:sz="0" w:space="0" w:color="auto"/>
            <w:bottom w:val="none" w:sz="0" w:space="0" w:color="auto"/>
            <w:right w:val="none" w:sz="0" w:space="0" w:color="auto"/>
          </w:divBdr>
        </w:div>
        <w:div w:id="1075468149">
          <w:marLeft w:val="0"/>
          <w:marRight w:val="0"/>
          <w:marTop w:val="0"/>
          <w:marBottom w:val="0"/>
          <w:divBdr>
            <w:top w:val="none" w:sz="0" w:space="0" w:color="auto"/>
            <w:left w:val="none" w:sz="0" w:space="0" w:color="auto"/>
            <w:bottom w:val="none" w:sz="0" w:space="0" w:color="auto"/>
            <w:right w:val="none" w:sz="0" w:space="0" w:color="auto"/>
          </w:divBdr>
        </w:div>
        <w:div w:id="890965683">
          <w:marLeft w:val="0"/>
          <w:marRight w:val="0"/>
          <w:marTop w:val="0"/>
          <w:marBottom w:val="0"/>
          <w:divBdr>
            <w:top w:val="none" w:sz="0" w:space="0" w:color="auto"/>
            <w:left w:val="none" w:sz="0" w:space="0" w:color="auto"/>
            <w:bottom w:val="none" w:sz="0" w:space="0" w:color="auto"/>
            <w:right w:val="none" w:sz="0" w:space="0" w:color="auto"/>
          </w:divBdr>
        </w:div>
        <w:div w:id="1925063264">
          <w:marLeft w:val="0"/>
          <w:marRight w:val="0"/>
          <w:marTop w:val="0"/>
          <w:marBottom w:val="0"/>
          <w:divBdr>
            <w:top w:val="none" w:sz="0" w:space="0" w:color="auto"/>
            <w:left w:val="none" w:sz="0" w:space="0" w:color="auto"/>
            <w:bottom w:val="none" w:sz="0" w:space="0" w:color="auto"/>
            <w:right w:val="none" w:sz="0" w:space="0" w:color="auto"/>
          </w:divBdr>
        </w:div>
        <w:div w:id="1601796234">
          <w:marLeft w:val="0"/>
          <w:marRight w:val="0"/>
          <w:marTop w:val="0"/>
          <w:marBottom w:val="0"/>
          <w:divBdr>
            <w:top w:val="none" w:sz="0" w:space="0" w:color="auto"/>
            <w:left w:val="none" w:sz="0" w:space="0" w:color="auto"/>
            <w:bottom w:val="none" w:sz="0" w:space="0" w:color="auto"/>
            <w:right w:val="none" w:sz="0" w:space="0" w:color="auto"/>
          </w:divBdr>
        </w:div>
        <w:div w:id="1917746396">
          <w:marLeft w:val="0"/>
          <w:marRight w:val="0"/>
          <w:marTop w:val="0"/>
          <w:marBottom w:val="0"/>
          <w:divBdr>
            <w:top w:val="none" w:sz="0" w:space="0" w:color="auto"/>
            <w:left w:val="none" w:sz="0" w:space="0" w:color="auto"/>
            <w:bottom w:val="none" w:sz="0" w:space="0" w:color="auto"/>
            <w:right w:val="none" w:sz="0" w:space="0" w:color="auto"/>
          </w:divBdr>
        </w:div>
        <w:div w:id="590435703">
          <w:marLeft w:val="0"/>
          <w:marRight w:val="0"/>
          <w:marTop w:val="0"/>
          <w:marBottom w:val="0"/>
          <w:divBdr>
            <w:top w:val="none" w:sz="0" w:space="0" w:color="auto"/>
            <w:left w:val="none" w:sz="0" w:space="0" w:color="auto"/>
            <w:bottom w:val="none" w:sz="0" w:space="0" w:color="auto"/>
            <w:right w:val="none" w:sz="0" w:space="0" w:color="auto"/>
          </w:divBdr>
        </w:div>
        <w:div w:id="1573394599">
          <w:marLeft w:val="0"/>
          <w:marRight w:val="0"/>
          <w:marTop w:val="0"/>
          <w:marBottom w:val="0"/>
          <w:divBdr>
            <w:top w:val="none" w:sz="0" w:space="0" w:color="auto"/>
            <w:left w:val="none" w:sz="0" w:space="0" w:color="auto"/>
            <w:bottom w:val="none" w:sz="0" w:space="0" w:color="auto"/>
            <w:right w:val="none" w:sz="0" w:space="0" w:color="auto"/>
          </w:divBdr>
        </w:div>
        <w:div w:id="1251547002">
          <w:marLeft w:val="0"/>
          <w:marRight w:val="0"/>
          <w:marTop w:val="0"/>
          <w:marBottom w:val="0"/>
          <w:divBdr>
            <w:top w:val="none" w:sz="0" w:space="0" w:color="auto"/>
            <w:left w:val="none" w:sz="0" w:space="0" w:color="auto"/>
            <w:bottom w:val="none" w:sz="0" w:space="0" w:color="auto"/>
            <w:right w:val="none" w:sz="0" w:space="0" w:color="auto"/>
          </w:divBdr>
        </w:div>
        <w:div w:id="755633962">
          <w:marLeft w:val="0"/>
          <w:marRight w:val="0"/>
          <w:marTop w:val="0"/>
          <w:marBottom w:val="0"/>
          <w:divBdr>
            <w:top w:val="none" w:sz="0" w:space="0" w:color="auto"/>
            <w:left w:val="none" w:sz="0" w:space="0" w:color="auto"/>
            <w:bottom w:val="none" w:sz="0" w:space="0" w:color="auto"/>
            <w:right w:val="none" w:sz="0" w:space="0" w:color="auto"/>
          </w:divBdr>
        </w:div>
        <w:div w:id="1493637454">
          <w:marLeft w:val="0"/>
          <w:marRight w:val="0"/>
          <w:marTop w:val="0"/>
          <w:marBottom w:val="0"/>
          <w:divBdr>
            <w:top w:val="none" w:sz="0" w:space="0" w:color="auto"/>
            <w:left w:val="none" w:sz="0" w:space="0" w:color="auto"/>
            <w:bottom w:val="none" w:sz="0" w:space="0" w:color="auto"/>
            <w:right w:val="none" w:sz="0" w:space="0" w:color="auto"/>
          </w:divBdr>
        </w:div>
        <w:div w:id="1435441989">
          <w:marLeft w:val="0"/>
          <w:marRight w:val="0"/>
          <w:marTop w:val="0"/>
          <w:marBottom w:val="0"/>
          <w:divBdr>
            <w:top w:val="none" w:sz="0" w:space="0" w:color="auto"/>
            <w:left w:val="none" w:sz="0" w:space="0" w:color="auto"/>
            <w:bottom w:val="none" w:sz="0" w:space="0" w:color="auto"/>
            <w:right w:val="none" w:sz="0" w:space="0" w:color="auto"/>
          </w:divBdr>
        </w:div>
        <w:div w:id="918831727">
          <w:marLeft w:val="0"/>
          <w:marRight w:val="0"/>
          <w:marTop w:val="0"/>
          <w:marBottom w:val="0"/>
          <w:divBdr>
            <w:top w:val="none" w:sz="0" w:space="0" w:color="auto"/>
            <w:left w:val="none" w:sz="0" w:space="0" w:color="auto"/>
            <w:bottom w:val="none" w:sz="0" w:space="0" w:color="auto"/>
            <w:right w:val="none" w:sz="0" w:space="0" w:color="auto"/>
          </w:divBdr>
        </w:div>
        <w:div w:id="1075586821">
          <w:marLeft w:val="0"/>
          <w:marRight w:val="0"/>
          <w:marTop w:val="0"/>
          <w:marBottom w:val="0"/>
          <w:divBdr>
            <w:top w:val="none" w:sz="0" w:space="0" w:color="auto"/>
            <w:left w:val="none" w:sz="0" w:space="0" w:color="auto"/>
            <w:bottom w:val="none" w:sz="0" w:space="0" w:color="auto"/>
            <w:right w:val="none" w:sz="0" w:space="0" w:color="auto"/>
          </w:divBdr>
        </w:div>
        <w:div w:id="1925186646">
          <w:marLeft w:val="0"/>
          <w:marRight w:val="0"/>
          <w:marTop w:val="0"/>
          <w:marBottom w:val="0"/>
          <w:divBdr>
            <w:top w:val="none" w:sz="0" w:space="0" w:color="auto"/>
            <w:left w:val="none" w:sz="0" w:space="0" w:color="auto"/>
            <w:bottom w:val="none" w:sz="0" w:space="0" w:color="auto"/>
            <w:right w:val="none" w:sz="0" w:space="0" w:color="auto"/>
          </w:divBdr>
        </w:div>
        <w:div w:id="1383598905">
          <w:marLeft w:val="0"/>
          <w:marRight w:val="0"/>
          <w:marTop w:val="0"/>
          <w:marBottom w:val="0"/>
          <w:divBdr>
            <w:top w:val="none" w:sz="0" w:space="0" w:color="auto"/>
            <w:left w:val="none" w:sz="0" w:space="0" w:color="auto"/>
            <w:bottom w:val="none" w:sz="0" w:space="0" w:color="auto"/>
            <w:right w:val="none" w:sz="0" w:space="0" w:color="auto"/>
          </w:divBdr>
        </w:div>
        <w:div w:id="57553746">
          <w:marLeft w:val="0"/>
          <w:marRight w:val="0"/>
          <w:marTop w:val="0"/>
          <w:marBottom w:val="0"/>
          <w:divBdr>
            <w:top w:val="none" w:sz="0" w:space="0" w:color="auto"/>
            <w:left w:val="none" w:sz="0" w:space="0" w:color="auto"/>
            <w:bottom w:val="none" w:sz="0" w:space="0" w:color="auto"/>
            <w:right w:val="none" w:sz="0" w:space="0" w:color="auto"/>
          </w:divBdr>
        </w:div>
        <w:div w:id="1851749319">
          <w:marLeft w:val="0"/>
          <w:marRight w:val="0"/>
          <w:marTop w:val="0"/>
          <w:marBottom w:val="0"/>
          <w:divBdr>
            <w:top w:val="none" w:sz="0" w:space="0" w:color="auto"/>
            <w:left w:val="none" w:sz="0" w:space="0" w:color="auto"/>
            <w:bottom w:val="none" w:sz="0" w:space="0" w:color="auto"/>
            <w:right w:val="none" w:sz="0" w:space="0" w:color="auto"/>
          </w:divBdr>
        </w:div>
        <w:div w:id="1327705638">
          <w:marLeft w:val="0"/>
          <w:marRight w:val="0"/>
          <w:marTop w:val="0"/>
          <w:marBottom w:val="0"/>
          <w:divBdr>
            <w:top w:val="none" w:sz="0" w:space="0" w:color="auto"/>
            <w:left w:val="none" w:sz="0" w:space="0" w:color="auto"/>
            <w:bottom w:val="none" w:sz="0" w:space="0" w:color="auto"/>
            <w:right w:val="none" w:sz="0" w:space="0" w:color="auto"/>
          </w:divBdr>
        </w:div>
        <w:div w:id="1879587706">
          <w:marLeft w:val="0"/>
          <w:marRight w:val="0"/>
          <w:marTop w:val="0"/>
          <w:marBottom w:val="0"/>
          <w:divBdr>
            <w:top w:val="none" w:sz="0" w:space="0" w:color="auto"/>
            <w:left w:val="none" w:sz="0" w:space="0" w:color="auto"/>
            <w:bottom w:val="none" w:sz="0" w:space="0" w:color="auto"/>
            <w:right w:val="none" w:sz="0" w:space="0" w:color="auto"/>
          </w:divBdr>
        </w:div>
        <w:div w:id="1086879823">
          <w:marLeft w:val="0"/>
          <w:marRight w:val="0"/>
          <w:marTop w:val="0"/>
          <w:marBottom w:val="0"/>
          <w:divBdr>
            <w:top w:val="none" w:sz="0" w:space="0" w:color="auto"/>
            <w:left w:val="none" w:sz="0" w:space="0" w:color="auto"/>
            <w:bottom w:val="none" w:sz="0" w:space="0" w:color="auto"/>
            <w:right w:val="none" w:sz="0" w:space="0" w:color="auto"/>
          </w:divBdr>
        </w:div>
        <w:div w:id="725375634">
          <w:marLeft w:val="0"/>
          <w:marRight w:val="0"/>
          <w:marTop w:val="0"/>
          <w:marBottom w:val="0"/>
          <w:divBdr>
            <w:top w:val="none" w:sz="0" w:space="0" w:color="auto"/>
            <w:left w:val="none" w:sz="0" w:space="0" w:color="auto"/>
            <w:bottom w:val="none" w:sz="0" w:space="0" w:color="auto"/>
            <w:right w:val="none" w:sz="0" w:space="0" w:color="auto"/>
          </w:divBdr>
        </w:div>
        <w:div w:id="978607623">
          <w:marLeft w:val="0"/>
          <w:marRight w:val="0"/>
          <w:marTop w:val="0"/>
          <w:marBottom w:val="0"/>
          <w:divBdr>
            <w:top w:val="none" w:sz="0" w:space="0" w:color="auto"/>
            <w:left w:val="none" w:sz="0" w:space="0" w:color="auto"/>
            <w:bottom w:val="none" w:sz="0" w:space="0" w:color="auto"/>
            <w:right w:val="none" w:sz="0" w:space="0" w:color="auto"/>
          </w:divBdr>
        </w:div>
        <w:div w:id="1626084914">
          <w:marLeft w:val="0"/>
          <w:marRight w:val="0"/>
          <w:marTop w:val="0"/>
          <w:marBottom w:val="0"/>
          <w:divBdr>
            <w:top w:val="none" w:sz="0" w:space="0" w:color="auto"/>
            <w:left w:val="none" w:sz="0" w:space="0" w:color="auto"/>
            <w:bottom w:val="none" w:sz="0" w:space="0" w:color="auto"/>
            <w:right w:val="none" w:sz="0" w:space="0" w:color="auto"/>
          </w:divBdr>
        </w:div>
        <w:div w:id="389576394">
          <w:marLeft w:val="0"/>
          <w:marRight w:val="0"/>
          <w:marTop w:val="0"/>
          <w:marBottom w:val="0"/>
          <w:divBdr>
            <w:top w:val="none" w:sz="0" w:space="0" w:color="auto"/>
            <w:left w:val="none" w:sz="0" w:space="0" w:color="auto"/>
            <w:bottom w:val="none" w:sz="0" w:space="0" w:color="auto"/>
            <w:right w:val="none" w:sz="0" w:space="0" w:color="auto"/>
          </w:divBdr>
        </w:div>
        <w:div w:id="1520004574">
          <w:marLeft w:val="0"/>
          <w:marRight w:val="0"/>
          <w:marTop w:val="0"/>
          <w:marBottom w:val="0"/>
          <w:divBdr>
            <w:top w:val="none" w:sz="0" w:space="0" w:color="auto"/>
            <w:left w:val="none" w:sz="0" w:space="0" w:color="auto"/>
            <w:bottom w:val="none" w:sz="0" w:space="0" w:color="auto"/>
            <w:right w:val="none" w:sz="0" w:space="0" w:color="auto"/>
          </w:divBdr>
        </w:div>
        <w:div w:id="364336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454557-6008-45BE-9213-1494FEF79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881</Words>
  <Characters>5022</Characters>
  <Application>Microsoft Office Word</Application>
  <DocSecurity>0</DocSecurity>
  <Lines>41</Lines>
  <Paragraphs>11</Paragraphs>
  <ScaleCrop>false</ScaleCrop>
  <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4</cp:revision>
  <dcterms:created xsi:type="dcterms:W3CDTF">2015-06-10T10:55:00Z</dcterms:created>
  <dcterms:modified xsi:type="dcterms:W3CDTF">2015-12-20T03:43:00Z</dcterms:modified>
</cp:coreProperties>
</file>